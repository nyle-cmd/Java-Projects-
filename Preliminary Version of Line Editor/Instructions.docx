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FED69" w14:textId="60E97232" w:rsidR="00AC3D01" w:rsidRDefault="003F6B36" w:rsidP="009F492E">
      <w:pPr>
        <w:pStyle w:val="Title"/>
        <w:pBdr>
          <w:bottom w:val="single" w:sz="6" w:space="1" w:color="auto"/>
        </w:pBdr>
        <w:jc w:val="center"/>
        <w:rPr>
          <w:rFonts w:asciiTheme="minorHAnsi" w:hAnsiTheme="minorHAnsi" w:cstheme="minorHAnsi"/>
          <w:sz w:val="40"/>
          <w:szCs w:val="40"/>
          <w:shd w:val="clear" w:color="auto" w:fill="FFFFFF"/>
        </w:rPr>
      </w:pPr>
      <w:r>
        <w:rPr>
          <w:rFonts w:asciiTheme="minorHAnsi" w:hAnsiTheme="minorHAnsi" w:cstheme="minorHAnsi"/>
          <w:sz w:val="40"/>
          <w:szCs w:val="40"/>
          <w:shd w:val="clear" w:color="auto" w:fill="FFFFFF"/>
        </w:rPr>
        <w:t xml:space="preserve">CSC 223 Project 3: </w:t>
      </w:r>
      <w:r w:rsidR="00AC3D01" w:rsidRPr="009F492E">
        <w:rPr>
          <w:rFonts w:asciiTheme="minorHAnsi" w:hAnsiTheme="minorHAnsi" w:cstheme="minorHAnsi"/>
          <w:sz w:val="40"/>
          <w:szCs w:val="40"/>
          <w:shd w:val="clear" w:color="auto" w:fill="FFFFFF"/>
        </w:rPr>
        <w:t>Preliminary Version of Line Editor</w:t>
      </w:r>
    </w:p>
    <w:p w14:paraId="3EC3BC2C" w14:textId="77777777" w:rsidR="008B64EC" w:rsidRPr="00F27EEE" w:rsidRDefault="008B64EC" w:rsidP="00411548">
      <w:pPr>
        <w:pStyle w:val="BodyText"/>
        <w:spacing w:before="240"/>
        <w:ind w:left="0"/>
        <w:rPr>
          <w:rFonts w:asciiTheme="minorHAnsi" w:hAnsiTheme="minorHAnsi" w:cstheme="minorHAnsi"/>
        </w:rPr>
      </w:pPr>
      <w:r w:rsidRPr="00F27EEE">
        <w:rPr>
          <w:rFonts w:asciiTheme="minorHAnsi" w:hAnsiTheme="minorHAnsi" w:cstheme="minorHAnsi"/>
        </w:rPr>
        <w:t xml:space="preserve">The objective of this project is to implement a line editor application with selected data structures and test in JUnit framework to verify your implementation.  </w:t>
      </w:r>
    </w:p>
    <w:p w14:paraId="7616B474" w14:textId="77777777" w:rsidR="008B64EC" w:rsidRPr="00F27EEE" w:rsidRDefault="008B64EC" w:rsidP="00F27EEE">
      <w:pPr>
        <w:pStyle w:val="Heading1"/>
        <w:rPr>
          <w:rFonts w:asciiTheme="minorHAnsi" w:hAnsiTheme="minorHAnsi" w:cstheme="minorHAnsi"/>
          <w:color w:val="000000" w:themeColor="text1"/>
        </w:rPr>
      </w:pPr>
      <w:r w:rsidRPr="00F27EEE">
        <w:rPr>
          <w:rFonts w:asciiTheme="minorHAnsi" w:hAnsiTheme="minorHAnsi" w:cstheme="minorHAnsi"/>
          <w:color w:val="000000" w:themeColor="text1"/>
        </w:rPr>
        <w:t>Line Editor</w:t>
      </w:r>
    </w:p>
    <w:p w14:paraId="6015C97D" w14:textId="1AFE8E2A" w:rsidR="008B64EC" w:rsidRPr="00F27EEE" w:rsidRDefault="008E6D4B">
      <w:pPr>
        <w:rPr>
          <w:rFonts w:cstheme="minorHAnsi"/>
          <w:color w:val="222222"/>
          <w:sz w:val="24"/>
          <w:szCs w:val="24"/>
          <w:shd w:val="clear" w:color="auto" w:fill="FFFFFF"/>
        </w:rPr>
      </w:pPr>
      <w:r w:rsidRPr="00F27EEE">
        <w:rPr>
          <w:rFonts w:cstheme="minorHAnsi"/>
          <w:color w:val="222222"/>
          <w:sz w:val="24"/>
          <w:szCs w:val="24"/>
          <w:shd w:val="clear" w:color="auto" w:fill="FFFFFF"/>
        </w:rPr>
        <w:t>In computing, a</w:t>
      </w:r>
      <w:r w:rsidR="00AC3D01" w:rsidRPr="00F27EEE">
        <w:rPr>
          <w:rFonts w:cstheme="minorHAnsi"/>
          <w:color w:val="222222"/>
          <w:sz w:val="24"/>
          <w:szCs w:val="24"/>
          <w:shd w:val="clear" w:color="auto" w:fill="FFFFFF"/>
        </w:rPr>
        <w:t> </w:t>
      </w:r>
      <w:r w:rsidR="00AC3D01" w:rsidRPr="00F27EEE">
        <w:rPr>
          <w:rFonts w:cstheme="minorHAnsi"/>
          <w:bCs/>
          <w:color w:val="222222"/>
          <w:sz w:val="24"/>
          <w:szCs w:val="24"/>
          <w:shd w:val="clear" w:color="auto" w:fill="FFFFFF"/>
        </w:rPr>
        <w:t>line editor</w:t>
      </w:r>
      <w:r w:rsidR="00AC3D01" w:rsidRPr="00F27EEE">
        <w:rPr>
          <w:rFonts w:cstheme="minorHAnsi"/>
          <w:color w:val="222222"/>
          <w:sz w:val="24"/>
          <w:szCs w:val="24"/>
          <w:shd w:val="clear" w:color="auto" w:fill="FFFFFF"/>
        </w:rPr>
        <w:t> is a basic type of computer-based text </w:t>
      </w:r>
      <w:r w:rsidR="00AC3D01" w:rsidRPr="00F27EEE">
        <w:rPr>
          <w:rFonts w:cstheme="minorHAnsi"/>
          <w:bCs/>
          <w:color w:val="222222"/>
          <w:sz w:val="24"/>
          <w:szCs w:val="24"/>
          <w:shd w:val="clear" w:color="auto" w:fill="FFFFFF"/>
        </w:rPr>
        <w:t>editor</w:t>
      </w:r>
      <w:r w:rsidR="00AC3D01" w:rsidRPr="00F27EEE">
        <w:rPr>
          <w:rFonts w:cstheme="minorHAnsi"/>
          <w:color w:val="222222"/>
          <w:sz w:val="24"/>
          <w:szCs w:val="24"/>
          <w:shd w:val="clear" w:color="auto" w:fill="FFFFFF"/>
        </w:rPr>
        <w:t> whereby one </w:t>
      </w:r>
      <w:r w:rsidR="00AC3D01" w:rsidRPr="00F27EEE">
        <w:rPr>
          <w:rFonts w:cstheme="minorHAnsi"/>
          <w:bCs/>
          <w:color w:val="222222"/>
          <w:sz w:val="24"/>
          <w:szCs w:val="24"/>
          <w:shd w:val="clear" w:color="auto" w:fill="FFFFFF"/>
        </w:rPr>
        <w:t>line</w:t>
      </w:r>
      <w:r w:rsidR="00AC3D01" w:rsidRPr="00F27EEE">
        <w:rPr>
          <w:rFonts w:cstheme="minorHAnsi"/>
          <w:color w:val="222222"/>
          <w:sz w:val="24"/>
          <w:szCs w:val="24"/>
          <w:shd w:val="clear" w:color="auto" w:fill="FFFFFF"/>
        </w:rPr>
        <w:t> of a file can be edited at a time. </w:t>
      </w:r>
      <w:r w:rsidRPr="00F27EEE">
        <w:rPr>
          <w:rFonts w:cstheme="minorHAnsi"/>
          <w:color w:val="222222"/>
          <w:sz w:val="24"/>
          <w:szCs w:val="24"/>
          <w:shd w:val="clear" w:color="auto" w:fill="FFFFFF"/>
        </w:rPr>
        <w:t xml:space="preserve">Unlike most </w:t>
      </w:r>
      <w:r w:rsidR="00022B0E">
        <w:rPr>
          <w:rFonts w:cstheme="minorHAnsi"/>
          <w:color w:val="222222"/>
          <w:sz w:val="24"/>
          <w:szCs w:val="24"/>
          <w:shd w:val="clear" w:color="auto" w:fill="FFFFFF"/>
        </w:rPr>
        <w:t>modern editors</w:t>
      </w:r>
      <w:r w:rsidRPr="00F27EEE">
        <w:rPr>
          <w:rFonts w:cstheme="minorHAnsi"/>
          <w:color w:val="222222"/>
          <w:sz w:val="24"/>
          <w:szCs w:val="24"/>
          <w:shd w:val="clear" w:color="auto" w:fill="FFFFFF"/>
        </w:rPr>
        <w:t xml:space="preserve">, </w:t>
      </w:r>
      <w:r w:rsidR="00022B0E">
        <w:rPr>
          <w:rFonts w:cstheme="minorHAnsi"/>
          <w:color w:val="222222"/>
          <w:sz w:val="24"/>
          <w:szCs w:val="24"/>
          <w:shd w:val="clear" w:color="auto" w:fill="FFFFFF"/>
        </w:rPr>
        <w:t>t</w:t>
      </w:r>
      <w:r w:rsidRPr="00F27EEE">
        <w:rPr>
          <w:rFonts w:cstheme="minorHAnsi"/>
          <w:color w:val="222222"/>
          <w:sz w:val="24"/>
          <w:szCs w:val="24"/>
          <w:shd w:val="clear" w:color="auto" w:fill="FFFFFF"/>
        </w:rPr>
        <w:t xml:space="preserve">yping, editing, and document display do not occur simultaneously. Typically, typing does not enter text directly into the document. Instead, users modify the document text by entering </w:t>
      </w:r>
      <w:r w:rsidRPr="00F27EEE">
        <w:rPr>
          <w:rFonts w:cstheme="minorHAnsi"/>
          <w:color w:val="000000"/>
          <w:sz w:val="24"/>
          <w:szCs w:val="24"/>
        </w:rPr>
        <w:t>commands at the command line.</w:t>
      </w:r>
      <w:r w:rsidRPr="00F27EEE">
        <w:rPr>
          <w:rFonts w:cstheme="minorHAnsi"/>
          <w:color w:val="222222"/>
          <w:sz w:val="24"/>
          <w:szCs w:val="24"/>
          <w:shd w:val="clear" w:color="auto" w:fill="FFFFFF"/>
        </w:rPr>
        <w:t xml:space="preserve"> For this </w:t>
      </w:r>
      <w:r w:rsidR="008B64EC" w:rsidRPr="00F27EEE">
        <w:rPr>
          <w:rFonts w:cstheme="minorHAnsi"/>
          <w:color w:val="222222"/>
          <w:sz w:val="24"/>
          <w:szCs w:val="24"/>
          <w:shd w:val="clear" w:color="auto" w:fill="FFFFFF"/>
        </w:rPr>
        <w:t>project</w:t>
      </w:r>
      <w:r w:rsidRPr="00F27EEE">
        <w:rPr>
          <w:rFonts w:cstheme="minorHAnsi"/>
          <w:color w:val="222222"/>
          <w:sz w:val="24"/>
          <w:szCs w:val="24"/>
          <w:shd w:val="clear" w:color="auto" w:fill="FFFFFF"/>
        </w:rPr>
        <w:t>, you will develop a preliminary version of</w:t>
      </w:r>
      <w:r w:rsidR="00022B0E">
        <w:rPr>
          <w:rFonts w:cstheme="minorHAnsi"/>
          <w:color w:val="222222"/>
          <w:sz w:val="24"/>
          <w:szCs w:val="24"/>
          <w:shd w:val="clear" w:color="auto" w:fill="FFFFFF"/>
        </w:rPr>
        <w:t xml:space="preserve"> a</w:t>
      </w:r>
      <w:r w:rsidRPr="00F27EEE">
        <w:rPr>
          <w:rFonts w:cstheme="minorHAnsi"/>
          <w:color w:val="222222"/>
          <w:sz w:val="24"/>
          <w:szCs w:val="24"/>
          <w:shd w:val="clear" w:color="auto" w:fill="FFFFFF"/>
        </w:rPr>
        <w:t xml:space="preserve"> line editor where all manipulations are performed by entering commands through the command line. </w:t>
      </w:r>
      <w:r w:rsidR="003F1B16" w:rsidRPr="00F27EEE">
        <w:rPr>
          <w:rFonts w:cstheme="minorHAnsi"/>
          <w:color w:val="222222"/>
          <w:sz w:val="24"/>
          <w:szCs w:val="24"/>
          <w:shd w:val="clear" w:color="auto" w:fill="FFFFFF"/>
        </w:rPr>
        <w:t xml:space="preserve">The manipulation commands include </w:t>
      </w:r>
      <w:r w:rsidR="00790955" w:rsidRPr="00F27EEE">
        <w:rPr>
          <w:rFonts w:cstheme="minorHAnsi"/>
          <w:color w:val="222222"/>
          <w:sz w:val="24"/>
          <w:szCs w:val="24"/>
          <w:shd w:val="clear" w:color="auto" w:fill="FFFFFF"/>
        </w:rPr>
        <w:t xml:space="preserve">load file (either start a new file or append lines to the loaded file), </w:t>
      </w:r>
      <w:r w:rsidR="003F1B16" w:rsidRPr="00F27EEE">
        <w:rPr>
          <w:rFonts w:cstheme="minorHAnsi"/>
          <w:color w:val="222222"/>
          <w:sz w:val="24"/>
          <w:szCs w:val="24"/>
          <w:shd w:val="clear" w:color="auto" w:fill="FFFFFF"/>
        </w:rPr>
        <w:t>display all lines,</w:t>
      </w:r>
      <w:r w:rsidR="00790955" w:rsidRPr="00F27EEE">
        <w:rPr>
          <w:rFonts w:cstheme="minorHAnsi"/>
          <w:color w:val="222222"/>
          <w:sz w:val="24"/>
          <w:szCs w:val="24"/>
          <w:shd w:val="clear" w:color="auto" w:fill="FFFFFF"/>
        </w:rPr>
        <w:t xml:space="preserve"> display single line, count number of lines, count number of words in the document, delete a line, insert a line, delete all lines in the loaded document, replace a word with another one</w:t>
      </w:r>
      <w:ins w:id="0" w:author="Cui, Yingjin" w:date="2021-01-02T14:15:00Z">
        <w:r w:rsidR="00022B0E">
          <w:rPr>
            <w:rFonts w:cstheme="minorHAnsi"/>
            <w:color w:val="222222"/>
            <w:sz w:val="24"/>
            <w:szCs w:val="24"/>
            <w:shd w:val="clear" w:color="auto" w:fill="FFFFFF"/>
          </w:rPr>
          <w:t>,</w:t>
        </w:r>
      </w:ins>
      <w:r w:rsidR="00790955" w:rsidRPr="00F27EEE">
        <w:rPr>
          <w:rFonts w:cstheme="minorHAnsi"/>
          <w:color w:val="222222"/>
          <w:sz w:val="24"/>
          <w:szCs w:val="24"/>
          <w:shd w:val="clear" w:color="auto" w:fill="FFFFFF"/>
        </w:rPr>
        <w:t xml:space="preserve"> and save all lines to a file. </w:t>
      </w:r>
    </w:p>
    <w:p w14:paraId="3EDFAA49" w14:textId="77777777" w:rsidR="008E6D4B" w:rsidRPr="00F27EEE" w:rsidRDefault="008B64EC">
      <w:pPr>
        <w:rPr>
          <w:rFonts w:cstheme="minorHAnsi"/>
          <w:color w:val="222222"/>
          <w:sz w:val="24"/>
          <w:szCs w:val="24"/>
          <w:shd w:val="clear" w:color="auto" w:fill="FFFFFF"/>
        </w:rPr>
      </w:pPr>
      <w:r w:rsidRPr="00F27EEE">
        <w:rPr>
          <w:rFonts w:cstheme="minorHAnsi"/>
          <w:color w:val="222222"/>
          <w:sz w:val="24"/>
          <w:szCs w:val="24"/>
          <w:shd w:val="clear" w:color="auto" w:fill="FFFFFF"/>
        </w:rPr>
        <w:t>A sample</w:t>
      </w:r>
      <w:r w:rsidR="00790955" w:rsidRPr="00F27EEE">
        <w:rPr>
          <w:rFonts w:cstheme="minorHAnsi"/>
          <w:color w:val="222222"/>
          <w:sz w:val="24"/>
          <w:szCs w:val="24"/>
          <w:shd w:val="clear" w:color="auto" w:fill="FFFFFF"/>
        </w:rPr>
        <w:t xml:space="preserve"> command menu is shown below:</w:t>
      </w:r>
    </w:p>
    <w:p w14:paraId="25947F3F"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Menu: m</w:t>
      </w:r>
    </w:p>
    <w:p w14:paraId="4CE26DBA"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Load File: load </w:t>
      </w:r>
      <w:proofErr w:type="spellStart"/>
      <w:r w:rsidRPr="007E3140">
        <w:rPr>
          <w:rFonts w:ascii="Courier New" w:eastAsia="Times New Roman" w:hAnsi="Courier New" w:cs="Courier New"/>
          <w:color w:val="000000"/>
          <w:sz w:val="20"/>
          <w:szCs w:val="20"/>
        </w:rPr>
        <w:t>fileName</w:t>
      </w:r>
      <w:proofErr w:type="spellEnd"/>
      <w:r w:rsidRPr="007E3140">
        <w:rPr>
          <w:rFonts w:ascii="Courier New" w:eastAsia="Times New Roman" w:hAnsi="Courier New" w:cs="Courier New"/>
          <w:color w:val="000000"/>
          <w:sz w:val="20"/>
          <w:szCs w:val="20"/>
        </w:rPr>
        <w:t xml:space="preserve"> </w:t>
      </w:r>
      <w:proofErr w:type="spellStart"/>
      <w:r w:rsidRPr="007E3140">
        <w:rPr>
          <w:rFonts w:ascii="Courier New" w:eastAsia="Times New Roman" w:hAnsi="Courier New" w:cs="Courier New"/>
          <w:color w:val="000000"/>
          <w:sz w:val="20"/>
          <w:szCs w:val="20"/>
        </w:rPr>
        <w:t>appendOption</w:t>
      </w:r>
      <w:proofErr w:type="spellEnd"/>
      <w:r w:rsidR="00560F3C" w:rsidRPr="007E3140">
        <w:rPr>
          <w:rFonts w:ascii="Courier New" w:eastAsia="Times New Roman" w:hAnsi="Courier New" w:cs="Courier New"/>
          <w:color w:val="000000"/>
          <w:sz w:val="20"/>
          <w:szCs w:val="20"/>
        </w:rPr>
        <w:t xml:space="preserve"> </w:t>
      </w:r>
      <w:r w:rsidRPr="007E3140">
        <w:rPr>
          <w:rFonts w:ascii="Courier New" w:eastAsia="Times New Roman" w:hAnsi="Courier New" w:cs="Courier New"/>
          <w:color w:val="000000"/>
          <w:sz w:val="20"/>
          <w:szCs w:val="20"/>
        </w:rPr>
        <w:t>(1-append, 0-new list)</w:t>
      </w:r>
    </w:p>
    <w:p w14:paraId="25984A3E"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Print: p</w:t>
      </w:r>
    </w:p>
    <w:p w14:paraId="5E6505E9"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Display number of lines: lines</w:t>
      </w:r>
    </w:p>
    <w:p w14:paraId="64A0B03B"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Display line: line </w:t>
      </w:r>
      <w:proofErr w:type="spellStart"/>
      <w:r w:rsidRPr="007E3140">
        <w:rPr>
          <w:rFonts w:ascii="Courier New" w:eastAsia="Times New Roman" w:hAnsi="Courier New" w:cs="Courier New"/>
          <w:color w:val="000000"/>
          <w:sz w:val="20"/>
          <w:szCs w:val="20"/>
        </w:rPr>
        <w:t>lineNumber</w:t>
      </w:r>
      <w:proofErr w:type="spellEnd"/>
    </w:p>
    <w:p w14:paraId="0395B98E"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Count words: words</w:t>
      </w:r>
    </w:p>
    <w:p w14:paraId="21FC2234"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Delete line: del </w:t>
      </w:r>
      <w:proofErr w:type="spellStart"/>
      <w:r w:rsidRPr="007E3140">
        <w:rPr>
          <w:rFonts w:ascii="Courier New" w:eastAsia="Times New Roman" w:hAnsi="Courier New" w:cs="Courier New"/>
          <w:color w:val="000000"/>
          <w:sz w:val="20"/>
          <w:szCs w:val="20"/>
        </w:rPr>
        <w:t>lineNumberToDelete</w:t>
      </w:r>
      <w:proofErr w:type="spellEnd"/>
    </w:p>
    <w:p w14:paraId="60B8DF68"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Append line: a</w:t>
      </w:r>
    </w:p>
    <w:p w14:paraId="2F5F93AA"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Insert line: </w:t>
      </w:r>
      <w:proofErr w:type="spellStart"/>
      <w:r w:rsidRPr="007E3140">
        <w:rPr>
          <w:rFonts w:ascii="Courier New" w:eastAsia="Times New Roman" w:hAnsi="Courier New" w:cs="Courier New"/>
          <w:color w:val="000000"/>
          <w:sz w:val="20"/>
          <w:szCs w:val="20"/>
        </w:rPr>
        <w:t>i</w:t>
      </w:r>
      <w:proofErr w:type="spellEnd"/>
      <w:r w:rsidRPr="007E3140">
        <w:rPr>
          <w:rFonts w:ascii="Courier New" w:eastAsia="Times New Roman" w:hAnsi="Courier New" w:cs="Courier New"/>
          <w:color w:val="000000"/>
          <w:sz w:val="20"/>
          <w:szCs w:val="20"/>
        </w:rPr>
        <w:t xml:space="preserve"> </w:t>
      </w:r>
      <w:proofErr w:type="spellStart"/>
      <w:r w:rsidRPr="007E3140">
        <w:rPr>
          <w:rFonts w:ascii="Courier New" w:eastAsia="Times New Roman" w:hAnsi="Courier New" w:cs="Courier New"/>
          <w:color w:val="000000"/>
          <w:sz w:val="20"/>
          <w:szCs w:val="20"/>
        </w:rPr>
        <w:t>lineNumberToInseart</w:t>
      </w:r>
      <w:proofErr w:type="spellEnd"/>
    </w:p>
    <w:p w14:paraId="00B0B668"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Clear document:</w:t>
      </w:r>
      <w:r w:rsidR="00560F3C" w:rsidRPr="007E3140">
        <w:rPr>
          <w:rFonts w:ascii="Courier New" w:eastAsia="Times New Roman" w:hAnsi="Courier New" w:cs="Courier New"/>
          <w:color w:val="000000"/>
          <w:sz w:val="20"/>
          <w:szCs w:val="20"/>
        </w:rPr>
        <w:t xml:space="preserve"> </w:t>
      </w:r>
      <w:proofErr w:type="spellStart"/>
      <w:r w:rsidRPr="007E3140">
        <w:rPr>
          <w:rFonts w:ascii="Courier New" w:eastAsia="Times New Roman" w:hAnsi="Courier New" w:cs="Courier New"/>
          <w:color w:val="000000"/>
          <w:sz w:val="20"/>
          <w:szCs w:val="20"/>
        </w:rPr>
        <w:t>cls</w:t>
      </w:r>
      <w:proofErr w:type="spellEnd"/>
    </w:p>
    <w:p w14:paraId="16525880"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Replace words: rep </w:t>
      </w:r>
      <w:proofErr w:type="spellStart"/>
      <w:r w:rsidRPr="007E3140">
        <w:rPr>
          <w:rFonts w:ascii="Courier New" w:eastAsia="Times New Roman" w:hAnsi="Courier New" w:cs="Courier New"/>
          <w:color w:val="000000"/>
          <w:sz w:val="20"/>
          <w:szCs w:val="20"/>
        </w:rPr>
        <w:t>originalWord</w:t>
      </w:r>
      <w:proofErr w:type="spellEnd"/>
      <w:r w:rsidRPr="007E3140">
        <w:rPr>
          <w:rFonts w:ascii="Courier New" w:eastAsia="Times New Roman" w:hAnsi="Courier New" w:cs="Courier New"/>
          <w:color w:val="000000"/>
          <w:sz w:val="20"/>
          <w:szCs w:val="20"/>
        </w:rPr>
        <w:t xml:space="preserve"> </w:t>
      </w:r>
      <w:proofErr w:type="spellStart"/>
      <w:r w:rsidRPr="007E3140">
        <w:rPr>
          <w:rFonts w:ascii="Courier New" w:eastAsia="Times New Roman" w:hAnsi="Courier New" w:cs="Courier New"/>
          <w:color w:val="000000"/>
          <w:sz w:val="20"/>
          <w:szCs w:val="20"/>
        </w:rPr>
        <w:t>newWord</w:t>
      </w:r>
      <w:proofErr w:type="spellEnd"/>
    </w:p>
    <w:p w14:paraId="7019DA20"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Save to a file: s </w:t>
      </w:r>
      <w:proofErr w:type="spellStart"/>
      <w:r w:rsidRPr="007E3140">
        <w:rPr>
          <w:rFonts w:ascii="Courier New" w:eastAsia="Times New Roman" w:hAnsi="Courier New" w:cs="Courier New"/>
          <w:color w:val="000000"/>
          <w:sz w:val="20"/>
          <w:szCs w:val="20"/>
        </w:rPr>
        <w:t>fileName</w:t>
      </w:r>
      <w:proofErr w:type="spellEnd"/>
    </w:p>
    <w:p w14:paraId="2AD1E8BD"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Quiz: quit</w:t>
      </w:r>
    </w:p>
    <w:p w14:paraId="51DA5421" w14:textId="77777777" w:rsidR="008B64EC" w:rsidRPr="008B64EC" w:rsidRDefault="008B64EC" w:rsidP="008B64EC">
      <w:pPr>
        <w:spacing w:after="0"/>
      </w:pPr>
    </w:p>
    <w:p w14:paraId="3FDA5C0A" w14:textId="77777777" w:rsidR="000A6AEB" w:rsidRPr="00F27EEE" w:rsidRDefault="00790955" w:rsidP="000A6AEB">
      <w:pPr>
        <w:rPr>
          <w:rFonts w:cstheme="minorHAnsi"/>
          <w:color w:val="222222"/>
          <w:sz w:val="24"/>
          <w:szCs w:val="24"/>
          <w:shd w:val="clear" w:color="auto" w:fill="FFFFFF"/>
        </w:rPr>
      </w:pPr>
      <w:r w:rsidRPr="00F27EEE">
        <w:rPr>
          <w:rFonts w:cstheme="minorHAnsi"/>
          <w:color w:val="222222"/>
          <w:sz w:val="24"/>
          <w:szCs w:val="24"/>
          <w:shd w:val="clear" w:color="auto" w:fill="FFFFFF"/>
        </w:rPr>
        <w:t>For example, a session where a user ente</w:t>
      </w:r>
      <w:r w:rsidR="00D6786C" w:rsidRPr="00F27EEE">
        <w:rPr>
          <w:rFonts w:cstheme="minorHAnsi"/>
          <w:color w:val="222222"/>
          <w:sz w:val="24"/>
          <w:szCs w:val="24"/>
          <w:shd w:val="clear" w:color="auto" w:fill="FFFFFF"/>
        </w:rPr>
        <w:t>rs five lines of text, save them to</w:t>
      </w:r>
      <w:r w:rsidRPr="00F27EEE">
        <w:rPr>
          <w:rFonts w:cstheme="minorHAnsi"/>
          <w:color w:val="222222"/>
          <w:sz w:val="24"/>
          <w:szCs w:val="24"/>
          <w:shd w:val="clear" w:color="auto" w:fill="FFFFFF"/>
        </w:rPr>
        <w:t xml:space="preserve"> a new file and manipulate lines with other commands may appear as follows:</w:t>
      </w:r>
    </w:p>
    <w:p w14:paraId="3709D49C"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C:\Users\</w:t>
      </w:r>
      <w:r w:rsidR="00560F3C" w:rsidRPr="007E3140">
        <w:rPr>
          <w:rFonts w:ascii="Courier New" w:eastAsia="Times New Roman" w:hAnsi="Courier New" w:cs="Courier New"/>
          <w:color w:val="000000"/>
          <w:sz w:val="20"/>
          <w:szCs w:val="20"/>
        </w:rPr>
        <w:t>jsmith2020</w:t>
      </w:r>
      <w:r w:rsidRPr="007E3140">
        <w:rPr>
          <w:rFonts w:ascii="Courier New" w:eastAsia="Times New Roman" w:hAnsi="Courier New" w:cs="Courier New"/>
          <w:color w:val="000000"/>
          <w:sz w:val="20"/>
          <w:szCs w:val="20"/>
        </w:rPr>
        <w:t xml:space="preserve">&gt;java </w:t>
      </w:r>
      <w:proofErr w:type="spellStart"/>
      <w:r w:rsidRPr="007E3140">
        <w:rPr>
          <w:rFonts w:ascii="Courier New" w:eastAsia="Times New Roman" w:hAnsi="Courier New" w:cs="Courier New"/>
          <w:color w:val="000000"/>
          <w:sz w:val="20"/>
          <w:szCs w:val="20"/>
        </w:rPr>
        <w:t>LineEditor</w:t>
      </w:r>
      <w:proofErr w:type="spellEnd"/>
    </w:p>
    <w:p w14:paraId="0F2E2A82"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Menu: m</w:t>
      </w:r>
    </w:p>
    <w:p w14:paraId="79217BCA"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Load File: load </w:t>
      </w:r>
      <w:proofErr w:type="spellStart"/>
      <w:r w:rsidRPr="007E3140">
        <w:rPr>
          <w:rFonts w:ascii="Courier New" w:eastAsia="Times New Roman" w:hAnsi="Courier New" w:cs="Courier New"/>
          <w:color w:val="000000"/>
          <w:sz w:val="20"/>
          <w:szCs w:val="20"/>
        </w:rPr>
        <w:t>fileName</w:t>
      </w:r>
      <w:proofErr w:type="spellEnd"/>
      <w:r w:rsidRPr="007E3140">
        <w:rPr>
          <w:rFonts w:ascii="Courier New" w:eastAsia="Times New Roman" w:hAnsi="Courier New" w:cs="Courier New"/>
          <w:color w:val="000000"/>
          <w:sz w:val="20"/>
          <w:szCs w:val="20"/>
        </w:rPr>
        <w:t xml:space="preserve"> </w:t>
      </w:r>
      <w:proofErr w:type="spellStart"/>
      <w:proofErr w:type="gramStart"/>
      <w:r w:rsidRPr="007E3140">
        <w:rPr>
          <w:rFonts w:ascii="Courier New" w:eastAsia="Times New Roman" w:hAnsi="Courier New" w:cs="Courier New"/>
          <w:color w:val="000000"/>
          <w:sz w:val="20"/>
          <w:szCs w:val="20"/>
        </w:rPr>
        <w:t>appendOption</w:t>
      </w:r>
      <w:proofErr w:type="spellEnd"/>
      <w:r w:rsidRPr="007E3140">
        <w:rPr>
          <w:rFonts w:ascii="Courier New" w:eastAsia="Times New Roman" w:hAnsi="Courier New" w:cs="Courier New"/>
          <w:color w:val="000000"/>
          <w:sz w:val="20"/>
          <w:szCs w:val="20"/>
        </w:rPr>
        <w:t>(</w:t>
      </w:r>
      <w:proofErr w:type="gramEnd"/>
      <w:r w:rsidRPr="007E3140">
        <w:rPr>
          <w:rFonts w:ascii="Courier New" w:eastAsia="Times New Roman" w:hAnsi="Courier New" w:cs="Courier New"/>
          <w:color w:val="000000"/>
          <w:sz w:val="20"/>
          <w:szCs w:val="20"/>
        </w:rPr>
        <w:t>1-append, 0-new list)</w:t>
      </w:r>
    </w:p>
    <w:p w14:paraId="1496E7ED"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Print: p</w:t>
      </w:r>
    </w:p>
    <w:p w14:paraId="7C4C262B"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Display number of lines: lines</w:t>
      </w:r>
    </w:p>
    <w:p w14:paraId="10612CDF"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Display line: line </w:t>
      </w:r>
      <w:proofErr w:type="spellStart"/>
      <w:r w:rsidRPr="007E3140">
        <w:rPr>
          <w:rFonts w:ascii="Courier New" w:eastAsia="Times New Roman" w:hAnsi="Courier New" w:cs="Courier New"/>
          <w:color w:val="000000"/>
          <w:sz w:val="20"/>
          <w:szCs w:val="20"/>
        </w:rPr>
        <w:t>lineNumber</w:t>
      </w:r>
      <w:proofErr w:type="spellEnd"/>
    </w:p>
    <w:p w14:paraId="7B031431"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Count words: words</w:t>
      </w:r>
    </w:p>
    <w:p w14:paraId="402A89F2"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Delete line: del </w:t>
      </w:r>
      <w:proofErr w:type="spellStart"/>
      <w:r w:rsidRPr="007E3140">
        <w:rPr>
          <w:rFonts w:ascii="Courier New" w:eastAsia="Times New Roman" w:hAnsi="Courier New" w:cs="Courier New"/>
          <w:color w:val="000000"/>
          <w:sz w:val="20"/>
          <w:szCs w:val="20"/>
        </w:rPr>
        <w:t>lineNumberToDelete</w:t>
      </w:r>
      <w:proofErr w:type="spellEnd"/>
    </w:p>
    <w:p w14:paraId="3AFAE35A"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Append line: a</w:t>
      </w:r>
    </w:p>
    <w:p w14:paraId="45F0D6C0"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Insert line: </w:t>
      </w:r>
      <w:proofErr w:type="spellStart"/>
      <w:r w:rsidRPr="007E3140">
        <w:rPr>
          <w:rFonts w:ascii="Courier New" w:eastAsia="Times New Roman" w:hAnsi="Courier New" w:cs="Courier New"/>
          <w:color w:val="000000"/>
          <w:sz w:val="20"/>
          <w:szCs w:val="20"/>
        </w:rPr>
        <w:t>i</w:t>
      </w:r>
      <w:proofErr w:type="spellEnd"/>
      <w:r w:rsidRPr="007E3140">
        <w:rPr>
          <w:rFonts w:ascii="Courier New" w:eastAsia="Times New Roman" w:hAnsi="Courier New" w:cs="Courier New"/>
          <w:color w:val="000000"/>
          <w:sz w:val="20"/>
          <w:szCs w:val="20"/>
        </w:rPr>
        <w:t xml:space="preserve"> </w:t>
      </w:r>
      <w:proofErr w:type="spellStart"/>
      <w:r w:rsidRPr="007E3140">
        <w:rPr>
          <w:rFonts w:ascii="Courier New" w:eastAsia="Times New Roman" w:hAnsi="Courier New" w:cs="Courier New"/>
          <w:color w:val="000000"/>
          <w:sz w:val="20"/>
          <w:szCs w:val="20"/>
        </w:rPr>
        <w:t>lineNumberToInseart</w:t>
      </w:r>
      <w:proofErr w:type="spellEnd"/>
    </w:p>
    <w:p w14:paraId="436B6289"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Clear </w:t>
      </w:r>
      <w:proofErr w:type="spellStart"/>
      <w:proofErr w:type="gramStart"/>
      <w:r w:rsidRPr="007E3140">
        <w:rPr>
          <w:rFonts w:ascii="Courier New" w:eastAsia="Times New Roman" w:hAnsi="Courier New" w:cs="Courier New"/>
          <w:color w:val="000000"/>
          <w:sz w:val="20"/>
          <w:szCs w:val="20"/>
        </w:rPr>
        <w:t>document:cls</w:t>
      </w:r>
      <w:proofErr w:type="spellEnd"/>
      <w:proofErr w:type="gramEnd"/>
    </w:p>
    <w:p w14:paraId="09AFF2FF"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lastRenderedPageBreak/>
        <w:t xml:space="preserve">Replace words: rep </w:t>
      </w:r>
      <w:proofErr w:type="spellStart"/>
      <w:r w:rsidRPr="007E3140">
        <w:rPr>
          <w:rFonts w:ascii="Courier New" w:eastAsia="Times New Roman" w:hAnsi="Courier New" w:cs="Courier New"/>
          <w:color w:val="000000"/>
          <w:sz w:val="20"/>
          <w:szCs w:val="20"/>
        </w:rPr>
        <w:t>originalWord</w:t>
      </w:r>
      <w:proofErr w:type="spellEnd"/>
      <w:r w:rsidRPr="007E3140">
        <w:rPr>
          <w:rFonts w:ascii="Courier New" w:eastAsia="Times New Roman" w:hAnsi="Courier New" w:cs="Courier New"/>
          <w:color w:val="000000"/>
          <w:sz w:val="20"/>
          <w:szCs w:val="20"/>
        </w:rPr>
        <w:t xml:space="preserve"> </w:t>
      </w:r>
      <w:proofErr w:type="spellStart"/>
      <w:r w:rsidRPr="007E3140">
        <w:rPr>
          <w:rFonts w:ascii="Courier New" w:eastAsia="Times New Roman" w:hAnsi="Courier New" w:cs="Courier New"/>
          <w:color w:val="000000"/>
          <w:sz w:val="20"/>
          <w:szCs w:val="20"/>
        </w:rPr>
        <w:t>newWord</w:t>
      </w:r>
      <w:proofErr w:type="spellEnd"/>
    </w:p>
    <w:p w14:paraId="3E09D037"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Save to a file: s </w:t>
      </w:r>
      <w:proofErr w:type="spellStart"/>
      <w:r w:rsidRPr="007E3140">
        <w:rPr>
          <w:rFonts w:ascii="Courier New" w:eastAsia="Times New Roman" w:hAnsi="Courier New" w:cs="Courier New"/>
          <w:color w:val="000000"/>
          <w:sz w:val="20"/>
          <w:szCs w:val="20"/>
        </w:rPr>
        <w:t>fileName</w:t>
      </w:r>
      <w:proofErr w:type="spellEnd"/>
    </w:p>
    <w:p w14:paraId="1985B4EF"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Quiz: quit</w:t>
      </w:r>
    </w:p>
    <w:p w14:paraId="397AFE54"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--&gt;a</w:t>
      </w:r>
    </w:p>
    <w:p w14:paraId="3E7BBDA0"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Type a </w:t>
      </w:r>
      <w:proofErr w:type="spellStart"/>
      <w:proofErr w:type="gramStart"/>
      <w:r w:rsidRPr="007E3140">
        <w:rPr>
          <w:rFonts w:ascii="Courier New" w:eastAsia="Times New Roman" w:hAnsi="Courier New" w:cs="Courier New"/>
          <w:color w:val="000000"/>
          <w:sz w:val="20"/>
          <w:szCs w:val="20"/>
        </w:rPr>
        <w:t>line:line</w:t>
      </w:r>
      <w:proofErr w:type="spellEnd"/>
      <w:proofErr w:type="gramEnd"/>
      <w:r w:rsidRPr="007E3140">
        <w:rPr>
          <w:rFonts w:ascii="Courier New" w:eastAsia="Times New Roman" w:hAnsi="Courier New" w:cs="Courier New"/>
          <w:color w:val="000000"/>
          <w:sz w:val="20"/>
          <w:szCs w:val="20"/>
        </w:rPr>
        <w:t xml:space="preserve"> 1</w:t>
      </w:r>
    </w:p>
    <w:p w14:paraId="2C266630"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--&gt;a</w:t>
      </w:r>
    </w:p>
    <w:p w14:paraId="582B08B7"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Type a </w:t>
      </w:r>
      <w:proofErr w:type="spellStart"/>
      <w:proofErr w:type="gramStart"/>
      <w:r w:rsidRPr="007E3140">
        <w:rPr>
          <w:rFonts w:ascii="Courier New" w:eastAsia="Times New Roman" w:hAnsi="Courier New" w:cs="Courier New"/>
          <w:color w:val="000000"/>
          <w:sz w:val="20"/>
          <w:szCs w:val="20"/>
        </w:rPr>
        <w:t>line:line</w:t>
      </w:r>
      <w:proofErr w:type="spellEnd"/>
      <w:proofErr w:type="gramEnd"/>
      <w:r w:rsidRPr="007E3140">
        <w:rPr>
          <w:rFonts w:ascii="Courier New" w:eastAsia="Times New Roman" w:hAnsi="Courier New" w:cs="Courier New"/>
          <w:color w:val="000000"/>
          <w:sz w:val="20"/>
          <w:szCs w:val="20"/>
        </w:rPr>
        <w:t xml:space="preserve"> 2</w:t>
      </w:r>
    </w:p>
    <w:p w14:paraId="05FA470D"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--&gt;a</w:t>
      </w:r>
    </w:p>
    <w:p w14:paraId="6D8466C8"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Type a </w:t>
      </w:r>
      <w:proofErr w:type="spellStart"/>
      <w:proofErr w:type="gramStart"/>
      <w:r w:rsidRPr="007E3140">
        <w:rPr>
          <w:rFonts w:ascii="Courier New" w:eastAsia="Times New Roman" w:hAnsi="Courier New" w:cs="Courier New"/>
          <w:color w:val="000000"/>
          <w:sz w:val="20"/>
          <w:szCs w:val="20"/>
        </w:rPr>
        <w:t>line:line</w:t>
      </w:r>
      <w:proofErr w:type="spellEnd"/>
      <w:proofErr w:type="gramEnd"/>
      <w:r w:rsidRPr="007E3140">
        <w:rPr>
          <w:rFonts w:ascii="Courier New" w:eastAsia="Times New Roman" w:hAnsi="Courier New" w:cs="Courier New"/>
          <w:color w:val="000000"/>
          <w:sz w:val="20"/>
          <w:szCs w:val="20"/>
        </w:rPr>
        <w:t xml:space="preserve"> 3</w:t>
      </w:r>
    </w:p>
    <w:p w14:paraId="0B67F52E"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--&gt;a</w:t>
      </w:r>
    </w:p>
    <w:p w14:paraId="2E359631"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Type a </w:t>
      </w:r>
      <w:proofErr w:type="spellStart"/>
      <w:proofErr w:type="gramStart"/>
      <w:r w:rsidRPr="007E3140">
        <w:rPr>
          <w:rFonts w:ascii="Courier New" w:eastAsia="Times New Roman" w:hAnsi="Courier New" w:cs="Courier New"/>
          <w:color w:val="000000"/>
          <w:sz w:val="20"/>
          <w:szCs w:val="20"/>
        </w:rPr>
        <w:t>line:line</w:t>
      </w:r>
      <w:proofErr w:type="spellEnd"/>
      <w:proofErr w:type="gramEnd"/>
      <w:r w:rsidRPr="007E3140">
        <w:rPr>
          <w:rFonts w:ascii="Courier New" w:eastAsia="Times New Roman" w:hAnsi="Courier New" w:cs="Courier New"/>
          <w:color w:val="000000"/>
          <w:sz w:val="20"/>
          <w:szCs w:val="20"/>
        </w:rPr>
        <w:t xml:space="preserve"> 4</w:t>
      </w:r>
    </w:p>
    <w:p w14:paraId="58CF9D48"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--&gt;a</w:t>
      </w:r>
    </w:p>
    <w:p w14:paraId="2FD1B7F0"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Type a </w:t>
      </w:r>
      <w:proofErr w:type="spellStart"/>
      <w:proofErr w:type="gramStart"/>
      <w:r w:rsidRPr="007E3140">
        <w:rPr>
          <w:rFonts w:ascii="Courier New" w:eastAsia="Times New Roman" w:hAnsi="Courier New" w:cs="Courier New"/>
          <w:color w:val="000000"/>
          <w:sz w:val="20"/>
          <w:szCs w:val="20"/>
        </w:rPr>
        <w:t>line:line</w:t>
      </w:r>
      <w:proofErr w:type="spellEnd"/>
      <w:proofErr w:type="gramEnd"/>
      <w:r w:rsidRPr="007E3140">
        <w:rPr>
          <w:rFonts w:ascii="Courier New" w:eastAsia="Times New Roman" w:hAnsi="Courier New" w:cs="Courier New"/>
          <w:color w:val="000000"/>
          <w:sz w:val="20"/>
          <w:szCs w:val="20"/>
        </w:rPr>
        <w:t xml:space="preserve"> 5</w:t>
      </w:r>
    </w:p>
    <w:p w14:paraId="1B8A316E"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--&gt;p</w:t>
      </w:r>
    </w:p>
    <w:p w14:paraId="1F970821"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1. line 1</w:t>
      </w:r>
    </w:p>
    <w:p w14:paraId="001F9230"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2. line 2</w:t>
      </w:r>
    </w:p>
    <w:p w14:paraId="5637F7C1"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3. line 3</w:t>
      </w:r>
    </w:p>
    <w:p w14:paraId="3C28896C"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4. line 4</w:t>
      </w:r>
    </w:p>
    <w:p w14:paraId="7A2CC215"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5. line 5</w:t>
      </w:r>
    </w:p>
    <w:p w14:paraId="221E9545"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--&gt;s data.txt</w:t>
      </w:r>
    </w:p>
    <w:p w14:paraId="0A513270"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w:t>
      </w:r>
      <w:proofErr w:type="spellStart"/>
      <w:r w:rsidRPr="007E3140">
        <w:rPr>
          <w:rFonts w:ascii="Courier New" w:eastAsia="Times New Roman" w:hAnsi="Courier New" w:cs="Courier New"/>
          <w:color w:val="000000"/>
          <w:sz w:val="20"/>
          <w:szCs w:val="20"/>
        </w:rPr>
        <w:t>cls</w:t>
      </w:r>
      <w:proofErr w:type="spellEnd"/>
    </w:p>
    <w:p w14:paraId="6808B945"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--&gt;p</w:t>
      </w:r>
    </w:p>
    <w:p w14:paraId="31B869F4"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--&gt;load data.txt</w:t>
      </w:r>
    </w:p>
    <w:p w14:paraId="0AC57FF9"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proofErr w:type="gramStart"/>
      <w:r w:rsidRPr="007E3140">
        <w:rPr>
          <w:rFonts w:ascii="Courier New" w:eastAsia="Times New Roman" w:hAnsi="Courier New" w:cs="Courier New"/>
          <w:color w:val="000000"/>
          <w:sz w:val="20"/>
          <w:szCs w:val="20"/>
        </w:rPr>
        <w:t>java.lang</w:t>
      </w:r>
      <w:proofErr w:type="gramEnd"/>
      <w:r w:rsidRPr="007E3140">
        <w:rPr>
          <w:rFonts w:ascii="Courier New" w:eastAsia="Times New Roman" w:hAnsi="Courier New" w:cs="Courier New"/>
          <w:color w:val="000000"/>
          <w:sz w:val="20"/>
          <w:szCs w:val="20"/>
        </w:rPr>
        <w:t>.ArrayIndexOutOfBoundsException</w:t>
      </w:r>
      <w:proofErr w:type="spellEnd"/>
      <w:r w:rsidRPr="007E3140">
        <w:rPr>
          <w:rFonts w:ascii="Courier New" w:eastAsia="Times New Roman" w:hAnsi="Courier New" w:cs="Courier New"/>
          <w:color w:val="000000"/>
          <w:sz w:val="20"/>
          <w:szCs w:val="20"/>
        </w:rPr>
        <w:t>: 2</w:t>
      </w:r>
    </w:p>
    <w:p w14:paraId="55CB2E20"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--&gt;load data.txt 0</w:t>
      </w:r>
    </w:p>
    <w:p w14:paraId="6EB56414"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--&gt;p</w:t>
      </w:r>
    </w:p>
    <w:p w14:paraId="3FCD4708"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1. line 1</w:t>
      </w:r>
    </w:p>
    <w:p w14:paraId="412AC9CF"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2. line 2</w:t>
      </w:r>
    </w:p>
    <w:p w14:paraId="218CE41E"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3. line 3</w:t>
      </w:r>
    </w:p>
    <w:p w14:paraId="3518052D"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4. line 4</w:t>
      </w:r>
    </w:p>
    <w:p w14:paraId="758B649D"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5. line 5</w:t>
      </w:r>
    </w:p>
    <w:p w14:paraId="7F9FCFFF"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--&gt;rep l </w:t>
      </w:r>
      <w:proofErr w:type="spellStart"/>
      <w:r w:rsidRPr="007E3140">
        <w:rPr>
          <w:rFonts w:ascii="Courier New" w:eastAsia="Times New Roman" w:hAnsi="Courier New" w:cs="Courier New"/>
          <w:color w:val="000000"/>
          <w:sz w:val="20"/>
          <w:szCs w:val="20"/>
        </w:rPr>
        <w:t>L</w:t>
      </w:r>
      <w:proofErr w:type="spellEnd"/>
    </w:p>
    <w:p w14:paraId="30FB584F"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--&gt;p</w:t>
      </w:r>
    </w:p>
    <w:p w14:paraId="35778D1E"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1. Line 1</w:t>
      </w:r>
    </w:p>
    <w:p w14:paraId="466D7723"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2. Line 2</w:t>
      </w:r>
    </w:p>
    <w:p w14:paraId="70805F3D"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3. Line 3</w:t>
      </w:r>
    </w:p>
    <w:p w14:paraId="07D2AC16"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4. Line 4</w:t>
      </w:r>
    </w:p>
    <w:p w14:paraId="38208476"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5. Line 5</w:t>
      </w:r>
    </w:p>
    <w:p w14:paraId="52866CBF"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--&gt;del 5</w:t>
      </w:r>
    </w:p>
    <w:p w14:paraId="0A06B8FA"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--&gt;p</w:t>
      </w:r>
    </w:p>
    <w:p w14:paraId="3EF2FD47"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1. Line 1</w:t>
      </w:r>
    </w:p>
    <w:p w14:paraId="0AEB57F3"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2. Line 2</w:t>
      </w:r>
    </w:p>
    <w:p w14:paraId="0199BFE0"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3. Line 3</w:t>
      </w:r>
    </w:p>
    <w:p w14:paraId="0262A981"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4. Line 4</w:t>
      </w:r>
    </w:p>
    <w:p w14:paraId="1E0D6507"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--&gt;lines</w:t>
      </w:r>
    </w:p>
    <w:p w14:paraId="02E96E23"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There are 4 lines.</w:t>
      </w:r>
    </w:p>
    <w:p w14:paraId="5032DC77"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--&gt;line 2</w:t>
      </w:r>
    </w:p>
    <w:p w14:paraId="4A4095B7"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Line 2</w:t>
      </w:r>
    </w:p>
    <w:p w14:paraId="2ABC636D"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--&gt;quit</w:t>
      </w:r>
    </w:p>
    <w:p w14:paraId="74440002" w14:textId="77777777" w:rsidR="00F27EEE" w:rsidRDefault="00F27EEE" w:rsidP="00087082">
      <w:pPr>
        <w:spacing w:before="100" w:beforeAutospacing="1" w:after="100" w:afterAutospacing="1" w:line="240" w:lineRule="auto"/>
        <w:outlineLvl w:val="2"/>
        <w:rPr>
          <w:rFonts w:ascii="Times New Roman" w:eastAsia="Times New Roman" w:hAnsi="Times New Roman" w:cs="Times New Roman"/>
          <w:b/>
          <w:bCs/>
          <w:color w:val="000000"/>
          <w:sz w:val="28"/>
          <w:szCs w:val="28"/>
        </w:rPr>
      </w:pPr>
    </w:p>
    <w:p w14:paraId="45E9B3F1" w14:textId="32334753" w:rsidR="00087082" w:rsidRPr="00F27EEE" w:rsidRDefault="007E3140" w:rsidP="00F27EEE">
      <w:pPr>
        <w:pStyle w:val="Heading1"/>
        <w:rPr>
          <w:rFonts w:asciiTheme="minorHAnsi" w:hAnsiTheme="minorHAnsi" w:cstheme="minorHAnsi"/>
          <w:color w:val="000000" w:themeColor="text1"/>
        </w:rPr>
      </w:pPr>
      <w:r w:rsidRPr="00F27EEE">
        <w:rPr>
          <w:rFonts w:asciiTheme="minorHAnsi" w:hAnsiTheme="minorHAnsi" w:cstheme="minorHAnsi"/>
          <w:color w:val="000000" w:themeColor="text1"/>
        </w:rPr>
        <w:lastRenderedPageBreak/>
        <w:t>Line Editor</w:t>
      </w:r>
      <w:r w:rsidR="00087082" w:rsidRPr="00F27EEE">
        <w:rPr>
          <w:rFonts w:asciiTheme="minorHAnsi" w:hAnsiTheme="minorHAnsi" w:cstheme="minorHAnsi"/>
          <w:color w:val="000000" w:themeColor="text1"/>
        </w:rPr>
        <w:t xml:space="preserve"> Commands</w:t>
      </w:r>
    </w:p>
    <w:p w14:paraId="31A905A9" w14:textId="77777777" w:rsidR="00087082" w:rsidRPr="000B5B8A" w:rsidRDefault="00087082" w:rsidP="00087082">
      <w:pPr>
        <w:spacing w:before="100" w:beforeAutospacing="1" w:after="100" w:afterAutospacing="1" w:line="240" w:lineRule="auto"/>
        <w:rPr>
          <w:rFonts w:eastAsia="Times New Roman" w:cstheme="minorHAnsi"/>
          <w:color w:val="000000"/>
          <w:sz w:val="24"/>
          <w:szCs w:val="24"/>
        </w:rPr>
      </w:pPr>
      <w:r w:rsidRPr="000B5B8A">
        <w:rPr>
          <w:rFonts w:eastAsia="Times New Roman" w:cstheme="minorHAnsi"/>
          <w:color w:val="000000"/>
          <w:sz w:val="24"/>
          <w:szCs w:val="24"/>
        </w:rPr>
        <w:t xml:space="preserve">Like the one as shown above, if you run the program with no command line arguments it will begin with an empty document. If you give the name of an existing file as a command line argument it will open and load the contents of that file. </w:t>
      </w:r>
    </w:p>
    <w:p w14:paraId="3C4AE775" w14:textId="77777777" w:rsidR="00087082" w:rsidRPr="000B5B8A" w:rsidRDefault="00087082" w:rsidP="000B5B8A">
      <w:pPr>
        <w:pStyle w:val="Heading2"/>
        <w:rPr>
          <w:rFonts w:cstheme="minorHAnsi"/>
          <w:sz w:val="28"/>
        </w:rPr>
      </w:pPr>
      <w:r w:rsidRPr="000B5B8A">
        <w:rPr>
          <w:rFonts w:cstheme="minorHAnsi"/>
          <w:sz w:val="28"/>
        </w:rPr>
        <w:t>Displaying the menu</w:t>
      </w:r>
    </w:p>
    <w:p w14:paraId="209E3CC9" w14:textId="77777777" w:rsidR="00087082" w:rsidRPr="000B5B8A" w:rsidRDefault="00087082" w:rsidP="00087082">
      <w:pPr>
        <w:spacing w:before="100" w:beforeAutospacing="1" w:after="100" w:afterAutospacing="1" w:line="240" w:lineRule="auto"/>
        <w:rPr>
          <w:rFonts w:eastAsia="Times New Roman" w:cstheme="minorHAnsi"/>
          <w:color w:val="000000"/>
          <w:sz w:val="24"/>
          <w:szCs w:val="24"/>
        </w:rPr>
      </w:pPr>
      <w:r w:rsidRPr="000B5B8A">
        <w:rPr>
          <w:rFonts w:eastAsia="Times New Roman" w:cstheme="minorHAnsi"/>
          <w:color w:val="000000"/>
          <w:sz w:val="24"/>
          <w:szCs w:val="24"/>
        </w:rPr>
        <w:t>The menu is displayed when the program starts. It can be displayed with the command </w:t>
      </w:r>
      <w:r w:rsidRPr="000B5B8A">
        <w:rPr>
          <w:rFonts w:eastAsia="Times New Roman" w:cstheme="minorHAnsi"/>
          <w:b/>
          <w:color w:val="000000"/>
          <w:sz w:val="24"/>
          <w:szCs w:val="24"/>
        </w:rPr>
        <w:t>m</w:t>
      </w:r>
      <w:r w:rsidRPr="000B5B8A">
        <w:rPr>
          <w:rFonts w:eastAsia="Times New Roman" w:cstheme="minorHAnsi"/>
          <w:color w:val="000000"/>
          <w:sz w:val="24"/>
          <w:szCs w:val="24"/>
        </w:rPr>
        <w:t>.</w:t>
      </w:r>
    </w:p>
    <w:p w14:paraId="718EB738" w14:textId="77777777" w:rsidR="00087082" w:rsidRPr="000B5B8A" w:rsidRDefault="00087082" w:rsidP="000B5B8A">
      <w:pPr>
        <w:pStyle w:val="Heading2"/>
        <w:rPr>
          <w:sz w:val="28"/>
        </w:rPr>
      </w:pPr>
      <w:r w:rsidRPr="000B5B8A">
        <w:rPr>
          <w:sz w:val="28"/>
        </w:rPr>
        <w:t>Loading and saving files</w:t>
      </w:r>
    </w:p>
    <w:p w14:paraId="0B17D522" w14:textId="7F2D226C" w:rsidR="00087082" w:rsidRPr="000B5B8A" w:rsidRDefault="00087082" w:rsidP="00560F3C">
      <w:pPr>
        <w:spacing w:before="100" w:beforeAutospacing="1" w:after="100" w:afterAutospacing="1" w:line="240" w:lineRule="auto"/>
        <w:rPr>
          <w:rFonts w:eastAsia="Times New Roman" w:cstheme="minorHAnsi"/>
          <w:color w:val="000000"/>
          <w:sz w:val="24"/>
          <w:szCs w:val="24"/>
        </w:rPr>
      </w:pPr>
      <w:r w:rsidRPr="000B5B8A">
        <w:rPr>
          <w:rFonts w:eastAsia="Times New Roman" w:cstheme="minorHAnsi"/>
          <w:color w:val="000000"/>
          <w:sz w:val="24"/>
          <w:szCs w:val="24"/>
        </w:rPr>
        <w:t>The </w:t>
      </w:r>
      <w:r w:rsidRPr="000B5B8A">
        <w:rPr>
          <w:rFonts w:eastAsia="Times New Roman" w:cstheme="minorHAnsi"/>
          <w:i/>
          <w:iCs/>
          <w:color w:val="000000"/>
          <w:sz w:val="24"/>
          <w:szCs w:val="24"/>
        </w:rPr>
        <w:t>load file</w:t>
      </w:r>
      <w:r w:rsidR="002D0430">
        <w:rPr>
          <w:rFonts w:eastAsia="Times New Roman" w:cstheme="minorHAnsi"/>
          <w:color w:val="000000"/>
          <w:sz w:val="24"/>
          <w:szCs w:val="24"/>
        </w:rPr>
        <w:t> command</w:t>
      </w:r>
      <w:r w:rsidRPr="000B5B8A">
        <w:rPr>
          <w:rFonts w:eastAsia="Times New Roman" w:cstheme="minorHAnsi"/>
          <w:color w:val="000000"/>
          <w:sz w:val="24"/>
          <w:szCs w:val="24"/>
        </w:rPr>
        <w:t> </w:t>
      </w:r>
      <w:r w:rsidRPr="000B5B8A">
        <w:rPr>
          <w:rFonts w:eastAsia="Times New Roman" w:cstheme="minorHAnsi"/>
          <w:b/>
          <w:color w:val="000000"/>
          <w:sz w:val="24"/>
          <w:szCs w:val="24"/>
        </w:rPr>
        <w:t xml:space="preserve">load </w:t>
      </w:r>
      <w:proofErr w:type="spellStart"/>
      <w:r w:rsidR="001F1783" w:rsidRPr="000B5B8A">
        <w:rPr>
          <w:rFonts w:eastAsia="Times New Roman" w:cstheme="minorHAnsi"/>
          <w:b/>
          <w:color w:val="000000"/>
          <w:sz w:val="24"/>
          <w:szCs w:val="24"/>
        </w:rPr>
        <w:t>file</w:t>
      </w:r>
      <w:r w:rsidR="002D0430">
        <w:rPr>
          <w:rFonts w:eastAsia="Times New Roman" w:cstheme="minorHAnsi"/>
          <w:b/>
          <w:color w:val="000000"/>
          <w:sz w:val="24"/>
          <w:szCs w:val="24"/>
        </w:rPr>
        <w:t>N</w:t>
      </w:r>
      <w:r w:rsidR="001F1783" w:rsidRPr="000B5B8A">
        <w:rPr>
          <w:rFonts w:eastAsia="Times New Roman" w:cstheme="minorHAnsi"/>
          <w:b/>
          <w:color w:val="000000"/>
          <w:sz w:val="24"/>
          <w:szCs w:val="24"/>
        </w:rPr>
        <w:t>ame</w:t>
      </w:r>
      <w:proofErr w:type="spellEnd"/>
      <w:r w:rsidRPr="000B5B8A">
        <w:rPr>
          <w:rFonts w:eastAsia="Times New Roman" w:cstheme="minorHAnsi"/>
          <w:b/>
          <w:color w:val="000000"/>
          <w:sz w:val="24"/>
          <w:szCs w:val="24"/>
        </w:rPr>
        <w:t xml:space="preserve"> </w:t>
      </w:r>
      <w:proofErr w:type="spellStart"/>
      <w:r w:rsidRPr="000B5B8A">
        <w:rPr>
          <w:rFonts w:eastAsia="Times New Roman" w:cstheme="minorHAnsi"/>
          <w:b/>
          <w:color w:val="000000"/>
          <w:sz w:val="24"/>
          <w:szCs w:val="24"/>
        </w:rPr>
        <w:t>loadOption</w:t>
      </w:r>
      <w:proofErr w:type="spellEnd"/>
      <w:r w:rsidR="002D0430">
        <w:rPr>
          <w:rFonts w:eastAsia="Times New Roman" w:cstheme="minorHAnsi"/>
          <w:color w:val="000000"/>
          <w:sz w:val="24"/>
          <w:szCs w:val="24"/>
        </w:rPr>
        <w:t xml:space="preserve"> will</w:t>
      </w:r>
      <w:r w:rsidRPr="000B5B8A">
        <w:rPr>
          <w:rFonts w:eastAsia="Times New Roman" w:cstheme="minorHAnsi"/>
          <w:color w:val="000000"/>
          <w:sz w:val="24"/>
          <w:szCs w:val="24"/>
        </w:rPr>
        <w:t xml:space="preserve"> read the file contents into the editor and close the file</w:t>
      </w:r>
      <w:r w:rsidR="002D0430">
        <w:rPr>
          <w:rFonts w:eastAsia="Times New Roman" w:cstheme="minorHAnsi"/>
          <w:color w:val="000000"/>
          <w:sz w:val="24"/>
          <w:szCs w:val="24"/>
        </w:rPr>
        <w:t>. The</w:t>
      </w:r>
      <w:r w:rsidRPr="000B5B8A">
        <w:rPr>
          <w:rFonts w:eastAsia="Times New Roman" w:cstheme="minorHAnsi"/>
          <w:color w:val="000000"/>
          <w:sz w:val="24"/>
          <w:szCs w:val="24"/>
        </w:rPr>
        <w:t xml:space="preserve"> </w:t>
      </w:r>
      <w:proofErr w:type="spellStart"/>
      <w:r w:rsidRPr="002D0430">
        <w:rPr>
          <w:rFonts w:eastAsia="Times New Roman" w:cstheme="minorHAnsi"/>
          <w:i/>
          <w:color w:val="000000"/>
          <w:sz w:val="24"/>
          <w:szCs w:val="24"/>
        </w:rPr>
        <w:t>loadOption</w:t>
      </w:r>
      <w:proofErr w:type="spellEnd"/>
      <w:r w:rsidRPr="000B5B8A">
        <w:rPr>
          <w:rFonts w:eastAsia="Times New Roman" w:cstheme="minorHAnsi"/>
          <w:color w:val="000000"/>
          <w:sz w:val="24"/>
          <w:szCs w:val="24"/>
        </w:rPr>
        <w:t xml:space="preserve"> specifies how the contents will be loaded to the editor; </w:t>
      </w:r>
      <w:r w:rsidR="00A241C0" w:rsidRPr="000B5B8A">
        <w:rPr>
          <w:rFonts w:eastAsia="Times New Roman" w:cstheme="minorHAnsi"/>
          <w:color w:val="000000"/>
          <w:sz w:val="24"/>
          <w:szCs w:val="24"/>
        </w:rPr>
        <w:t xml:space="preserve">loading </w:t>
      </w:r>
      <w:r w:rsidR="00560F3C" w:rsidRPr="000B5B8A">
        <w:rPr>
          <w:rFonts w:eastAsia="Times New Roman" w:cstheme="minorHAnsi"/>
          <w:color w:val="000000"/>
          <w:sz w:val="24"/>
          <w:szCs w:val="24"/>
        </w:rPr>
        <w:t>file</w:t>
      </w:r>
      <w:r w:rsidR="00A241C0" w:rsidRPr="000B5B8A">
        <w:rPr>
          <w:rFonts w:eastAsia="Times New Roman" w:cstheme="minorHAnsi"/>
          <w:color w:val="000000"/>
          <w:sz w:val="24"/>
          <w:szCs w:val="24"/>
        </w:rPr>
        <w:t xml:space="preserve"> with </w:t>
      </w:r>
      <w:r w:rsidR="00A241C0" w:rsidRPr="000B5B8A">
        <w:rPr>
          <w:rFonts w:eastAsia="Times New Roman" w:cstheme="minorHAnsi"/>
          <w:b/>
          <w:i/>
          <w:color w:val="000000"/>
          <w:sz w:val="24"/>
          <w:szCs w:val="24"/>
        </w:rPr>
        <w:t>true</w:t>
      </w:r>
      <w:r w:rsidR="00A241C0" w:rsidRPr="000B5B8A">
        <w:rPr>
          <w:rFonts w:eastAsia="Times New Roman" w:cstheme="minorHAnsi"/>
          <w:color w:val="000000"/>
          <w:sz w:val="24"/>
          <w:szCs w:val="24"/>
        </w:rPr>
        <w:t xml:space="preserve"> option</w:t>
      </w:r>
      <w:r w:rsidRPr="000B5B8A">
        <w:rPr>
          <w:rFonts w:eastAsia="Times New Roman" w:cstheme="minorHAnsi"/>
          <w:color w:val="000000"/>
          <w:sz w:val="24"/>
          <w:szCs w:val="24"/>
        </w:rPr>
        <w:t xml:space="preserve"> will </w:t>
      </w:r>
      <w:r w:rsidR="00A241C0" w:rsidRPr="000B5B8A">
        <w:rPr>
          <w:rFonts w:eastAsia="Times New Roman" w:cstheme="minorHAnsi"/>
          <w:color w:val="000000"/>
          <w:sz w:val="24"/>
          <w:szCs w:val="24"/>
        </w:rPr>
        <w:t>append contents to existing editor</w:t>
      </w:r>
      <w:r w:rsidR="002D0430">
        <w:rPr>
          <w:rFonts w:eastAsia="Times New Roman" w:cstheme="minorHAnsi"/>
          <w:color w:val="000000"/>
          <w:sz w:val="24"/>
          <w:szCs w:val="24"/>
        </w:rPr>
        <w:t>; o</w:t>
      </w:r>
      <w:r w:rsidR="00A241C0" w:rsidRPr="000B5B8A">
        <w:rPr>
          <w:rFonts w:eastAsia="Times New Roman" w:cstheme="minorHAnsi"/>
          <w:color w:val="000000"/>
          <w:sz w:val="24"/>
          <w:szCs w:val="24"/>
        </w:rPr>
        <w:t xml:space="preserve">therwise, </w:t>
      </w:r>
      <w:r w:rsidR="00022B0E">
        <w:rPr>
          <w:rFonts w:eastAsia="Times New Roman" w:cstheme="minorHAnsi"/>
          <w:color w:val="000000"/>
          <w:sz w:val="24"/>
          <w:szCs w:val="24"/>
        </w:rPr>
        <w:t xml:space="preserve">it will empty the </w:t>
      </w:r>
      <w:r w:rsidRPr="000B5B8A">
        <w:rPr>
          <w:rFonts w:eastAsia="Times New Roman" w:cstheme="minorHAnsi"/>
          <w:color w:val="000000"/>
          <w:sz w:val="24"/>
          <w:szCs w:val="24"/>
        </w:rPr>
        <w:t xml:space="preserve">current editor and load </w:t>
      </w:r>
      <w:r w:rsidR="00022B0E">
        <w:rPr>
          <w:rFonts w:eastAsia="Times New Roman" w:cstheme="minorHAnsi"/>
          <w:color w:val="000000"/>
          <w:sz w:val="24"/>
          <w:szCs w:val="24"/>
        </w:rPr>
        <w:t xml:space="preserve">its </w:t>
      </w:r>
      <w:r w:rsidRPr="000B5B8A">
        <w:rPr>
          <w:rFonts w:eastAsia="Times New Roman" w:cstheme="minorHAnsi"/>
          <w:color w:val="000000"/>
          <w:sz w:val="24"/>
          <w:szCs w:val="24"/>
        </w:rPr>
        <w:t>contents</w:t>
      </w:r>
      <w:r w:rsidR="00F40032" w:rsidRPr="000B5B8A">
        <w:rPr>
          <w:rFonts w:eastAsia="Times New Roman" w:cstheme="minorHAnsi"/>
          <w:color w:val="000000"/>
          <w:sz w:val="24"/>
          <w:szCs w:val="24"/>
        </w:rPr>
        <w:t>.</w:t>
      </w:r>
      <w:r w:rsidRPr="000B5B8A">
        <w:rPr>
          <w:rFonts w:eastAsia="Times New Roman" w:cstheme="minorHAnsi"/>
          <w:color w:val="000000"/>
          <w:sz w:val="24"/>
          <w:szCs w:val="24"/>
        </w:rPr>
        <w:t xml:space="preserve"> The </w:t>
      </w:r>
      <w:r w:rsidR="00F40032" w:rsidRPr="000B5B8A">
        <w:rPr>
          <w:rFonts w:eastAsia="Times New Roman" w:cstheme="minorHAnsi"/>
          <w:i/>
          <w:iCs/>
          <w:color w:val="000000"/>
          <w:sz w:val="24"/>
          <w:szCs w:val="24"/>
        </w:rPr>
        <w:t>save</w:t>
      </w:r>
      <w:r w:rsidRPr="000B5B8A">
        <w:rPr>
          <w:rFonts w:eastAsia="Times New Roman" w:cstheme="minorHAnsi"/>
          <w:i/>
          <w:iCs/>
          <w:color w:val="000000"/>
          <w:sz w:val="24"/>
          <w:szCs w:val="24"/>
        </w:rPr>
        <w:t xml:space="preserve"> file</w:t>
      </w:r>
      <w:r w:rsidRPr="000B5B8A">
        <w:rPr>
          <w:rFonts w:eastAsia="Times New Roman" w:cstheme="minorHAnsi"/>
          <w:color w:val="000000"/>
          <w:sz w:val="24"/>
          <w:szCs w:val="24"/>
        </w:rPr>
        <w:t> command </w:t>
      </w:r>
      <w:r w:rsidR="00A241C0" w:rsidRPr="000B5B8A">
        <w:rPr>
          <w:rFonts w:eastAsia="Times New Roman" w:cstheme="minorHAnsi"/>
          <w:b/>
          <w:color w:val="000000"/>
          <w:sz w:val="24"/>
          <w:szCs w:val="24"/>
        </w:rPr>
        <w:t xml:space="preserve">s </w:t>
      </w:r>
      <w:proofErr w:type="spellStart"/>
      <w:r w:rsidR="00A241C0" w:rsidRPr="000B5B8A">
        <w:rPr>
          <w:rFonts w:eastAsia="Times New Roman" w:cstheme="minorHAnsi"/>
          <w:b/>
          <w:color w:val="000000"/>
          <w:sz w:val="24"/>
          <w:szCs w:val="24"/>
        </w:rPr>
        <w:t>fileName</w:t>
      </w:r>
      <w:proofErr w:type="spellEnd"/>
      <w:r w:rsidRPr="000B5B8A">
        <w:rPr>
          <w:rFonts w:eastAsia="Times New Roman" w:cstheme="minorHAnsi"/>
          <w:color w:val="000000"/>
          <w:sz w:val="24"/>
          <w:szCs w:val="24"/>
        </w:rPr>
        <w:t> will write the contents of the editor to a file.</w:t>
      </w:r>
    </w:p>
    <w:p w14:paraId="2C584182" w14:textId="77777777" w:rsidR="00087082" w:rsidRPr="000B5B8A" w:rsidRDefault="00087082" w:rsidP="000B5B8A">
      <w:pPr>
        <w:pStyle w:val="Heading2"/>
        <w:rPr>
          <w:sz w:val="28"/>
        </w:rPr>
      </w:pPr>
      <w:r w:rsidRPr="000B5B8A">
        <w:rPr>
          <w:sz w:val="28"/>
        </w:rPr>
        <w:t>Displaying text</w:t>
      </w:r>
    </w:p>
    <w:p w14:paraId="50D5EEFE" w14:textId="77777777" w:rsidR="00087082" w:rsidRPr="000B5B8A" w:rsidRDefault="00087082" w:rsidP="00087082">
      <w:pPr>
        <w:spacing w:before="100" w:beforeAutospacing="1" w:after="100" w:afterAutospacing="1" w:line="240" w:lineRule="auto"/>
        <w:rPr>
          <w:rFonts w:eastAsia="Times New Roman" w:cstheme="minorHAnsi"/>
          <w:color w:val="000000"/>
          <w:sz w:val="24"/>
          <w:szCs w:val="24"/>
        </w:rPr>
      </w:pPr>
      <w:r w:rsidRPr="000B5B8A">
        <w:rPr>
          <w:rFonts w:eastAsia="Times New Roman" w:cstheme="minorHAnsi"/>
          <w:color w:val="000000"/>
          <w:sz w:val="24"/>
          <w:szCs w:val="24"/>
        </w:rPr>
        <w:t xml:space="preserve">Text can be displayed with </w:t>
      </w:r>
      <w:r w:rsidR="00A241C0" w:rsidRPr="000B5B8A">
        <w:rPr>
          <w:rFonts w:eastAsia="Times New Roman" w:cstheme="minorHAnsi"/>
          <w:color w:val="000000"/>
          <w:sz w:val="24"/>
          <w:szCs w:val="24"/>
        </w:rPr>
        <w:t>two</w:t>
      </w:r>
      <w:r w:rsidRPr="000B5B8A">
        <w:rPr>
          <w:rFonts w:eastAsia="Times New Roman" w:cstheme="minorHAnsi"/>
          <w:color w:val="000000"/>
          <w:sz w:val="24"/>
          <w:szCs w:val="24"/>
        </w:rPr>
        <w:t xml:space="preserve"> commands: </w:t>
      </w:r>
      <w:r w:rsidR="00A241C0" w:rsidRPr="000B5B8A">
        <w:rPr>
          <w:rFonts w:eastAsia="Times New Roman" w:cstheme="minorHAnsi"/>
          <w:i/>
          <w:iCs/>
          <w:color w:val="000000"/>
          <w:sz w:val="24"/>
          <w:szCs w:val="24"/>
        </w:rPr>
        <w:t>display all(</w:t>
      </w:r>
      <w:r w:rsidR="00A241C0" w:rsidRPr="000B5B8A">
        <w:rPr>
          <w:rFonts w:eastAsia="Times New Roman" w:cstheme="minorHAnsi"/>
          <w:b/>
          <w:iCs/>
          <w:color w:val="000000"/>
          <w:sz w:val="24"/>
          <w:szCs w:val="24"/>
        </w:rPr>
        <w:t>p</w:t>
      </w:r>
      <w:proofErr w:type="gramStart"/>
      <w:r w:rsidR="00A241C0" w:rsidRPr="000B5B8A">
        <w:rPr>
          <w:rFonts w:eastAsia="Times New Roman" w:cstheme="minorHAnsi"/>
          <w:i/>
          <w:iCs/>
          <w:color w:val="000000"/>
          <w:sz w:val="24"/>
          <w:szCs w:val="24"/>
        </w:rPr>
        <w:t>)</w:t>
      </w:r>
      <w:r w:rsidRPr="000B5B8A">
        <w:rPr>
          <w:rFonts w:eastAsia="Times New Roman" w:cstheme="minorHAnsi"/>
          <w:color w:val="000000"/>
          <w:sz w:val="24"/>
          <w:szCs w:val="24"/>
        </w:rPr>
        <w:t>, and</w:t>
      </w:r>
      <w:proofErr w:type="gramEnd"/>
      <w:r w:rsidRPr="000B5B8A">
        <w:rPr>
          <w:rFonts w:eastAsia="Times New Roman" w:cstheme="minorHAnsi"/>
          <w:color w:val="000000"/>
          <w:sz w:val="24"/>
          <w:szCs w:val="24"/>
        </w:rPr>
        <w:t> </w:t>
      </w:r>
      <w:r w:rsidRPr="000B5B8A">
        <w:rPr>
          <w:rFonts w:eastAsia="Times New Roman" w:cstheme="minorHAnsi"/>
          <w:i/>
          <w:iCs/>
          <w:color w:val="000000"/>
          <w:sz w:val="24"/>
          <w:szCs w:val="24"/>
        </w:rPr>
        <w:t xml:space="preserve">show </w:t>
      </w:r>
      <w:r w:rsidR="00A241C0" w:rsidRPr="000B5B8A">
        <w:rPr>
          <w:rFonts w:eastAsia="Times New Roman" w:cstheme="minorHAnsi"/>
          <w:i/>
          <w:iCs/>
          <w:color w:val="000000"/>
          <w:sz w:val="24"/>
          <w:szCs w:val="24"/>
        </w:rPr>
        <w:t xml:space="preserve">a single </w:t>
      </w:r>
      <w:r w:rsidRPr="000B5B8A">
        <w:rPr>
          <w:rFonts w:eastAsia="Times New Roman" w:cstheme="minorHAnsi"/>
          <w:i/>
          <w:iCs/>
          <w:color w:val="000000"/>
          <w:sz w:val="24"/>
          <w:szCs w:val="24"/>
        </w:rPr>
        <w:t>line</w:t>
      </w:r>
      <w:r w:rsidRPr="000B5B8A">
        <w:rPr>
          <w:rFonts w:eastAsia="Times New Roman" w:cstheme="minorHAnsi"/>
          <w:color w:val="000000"/>
          <w:sz w:val="24"/>
          <w:szCs w:val="24"/>
        </w:rPr>
        <w:t> (</w:t>
      </w:r>
      <w:r w:rsidR="00A241C0" w:rsidRPr="000B5B8A">
        <w:rPr>
          <w:rFonts w:eastAsia="Times New Roman" w:cstheme="minorHAnsi"/>
          <w:b/>
          <w:color w:val="000000"/>
          <w:sz w:val="24"/>
          <w:szCs w:val="24"/>
        </w:rPr>
        <w:t>line number</w:t>
      </w:r>
      <w:r w:rsidR="00560F3C" w:rsidRPr="000B5B8A">
        <w:rPr>
          <w:rFonts w:eastAsia="Times New Roman" w:cstheme="minorHAnsi"/>
          <w:color w:val="000000"/>
          <w:sz w:val="24"/>
          <w:szCs w:val="24"/>
        </w:rPr>
        <w:t>).</w:t>
      </w:r>
      <w:r w:rsidRPr="000B5B8A">
        <w:rPr>
          <w:rFonts w:eastAsia="Times New Roman" w:cstheme="minorHAnsi"/>
          <w:color w:val="000000"/>
          <w:sz w:val="24"/>
          <w:szCs w:val="24"/>
        </w:rPr>
        <w:t xml:space="preserve"> </w:t>
      </w:r>
      <w:r w:rsidR="00560F3C" w:rsidRPr="000B5B8A">
        <w:rPr>
          <w:rFonts w:eastAsia="Times New Roman" w:cstheme="minorHAnsi"/>
          <w:color w:val="000000"/>
          <w:sz w:val="24"/>
          <w:szCs w:val="24"/>
        </w:rPr>
        <w:t xml:space="preserve">The </w:t>
      </w:r>
      <w:r w:rsidR="00560F3C" w:rsidRPr="000B5B8A">
        <w:rPr>
          <w:rFonts w:eastAsia="Times New Roman" w:cstheme="minorHAnsi"/>
          <w:i/>
          <w:iCs/>
          <w:color w:val="000000"/>
          <w:sz w:val="24"/>
          <w:szCs w:val="24"/>
        </w:rPr>
        <w:t>display all(</w:t>
      </w:r>
      <w:r w:rsidR="00560F3C" w:rsidRPr="000B5B8A">
        <w:rPr>
          <w:rFonts w:eastAsia="Times New Roman" w:cstheme="minorHAnsi"/>
          <w:b/>
          <w:iCs/>
          <w:color w:val="000000"/>
          <w:sz w:val="24"/>
          <w:szCs w:val="24"/>
        </w:rPr>
        <w:t>p</w:t>
      </w:r>
      <w:r w:rsidR="00560F3C" w:rsidRPr="000B5B8A">
        <w:rPr>
          <w:rFonts w:eastAsia="Times New Roman" w:cstheme="minorHAnsi"/>
          <w:i/>
          <w:iCs/>
          <w:color w:val="000000"/>
          <w:sz w:val="24"/>
          <w:szCs w:val="24"/>
        </w:rPr>
        <w:t>)</w:t>
      </w:r>
      <w:r w:rsidR="00560F3C" w:rsidRPr="000B5B8A">
        <w:rPr>
          <w:rFonts w:eastAsia="Times New Roman" w:cstheme="minorHAnsi"/>
          <w:color w:val="000000"/>
          <w:sz w:val="24"/>
          <w:szCs w:val="24"/>
        </w:rPr>
        <w:t xml:space="preserve"> </w:t>
      </w:r>
      <w:r w:rsidRPr="000B5B8A">
        <w:rPr>
          <w:rFonts w:eastAsia="Times New Roman" w:cstheme="minorHAnsi"/>
          <w:color w:val="000000"/>
          <w:sz w:val="24"/>
          <w:szCs w:val="24"/>
        </w:rPr>
        <w:t>command</w:t>
      </w:r>
      <w:r w:rsidR="00A241C0" w:rsidRPr="000B5B8A">
        <w:rPr>
          <w:rFonts w:eastAsia="Times New Roman" w:cstheme="minorHAnsi"/>
          <w:color w:val="000000"/>
          <w:sz w:val="24"/>
          <w:szCs w:val="24"/>
        </w:rPr>
        <w:t xml:space="preserve"> will</w:t>
      </w:r>
      <w:r w:rsidRPr="000B5B8A">
        <w:rPr>
          <w:rFonts w:eastAsia="Times New Roman" w:cstheme="minorHAnsi"/>
          <w:color w:val="000000"/>
          <w:sz w:val="24"/>
          <w:szCs w:val="24"/>
        </w:rPr>
        <w:t xml:space="preserve"> display text with line numbers. </w:t>
      </w:r>
    </w:p>
    <w:p w14:paraId="3A3E6D27" w14:textId="77777777" w:rsidR="00087082" w:rsidRPr="000B5B8A" w:rsidRDefault="00087082" w:rsidP="000B5B8A">
      <w:pPr>
        <w:pStyle w:val="Heading2"/>
        <w:rPr>
          <w:sz w:val="28"/>
        </w:rPr>
      </w:pPr>
      <w:r w:rsidRPr="000B5B8A">
        <w:rPr>
          <w:sz w:val="28"/>
        </w:rPr>
        <w:t>Entering new lines of text</w:t>
      </w:r>
    </w:p>
    <w:p w14:paraId="07EE33B5" w14:textId="77777777" w:rsidR="00A241C0" w:rsidRPr="000B5B8A" w:rsidRDefault="00A241C0" w:rsidP="00087082">
      <w:pPr>
        <w:spacing w:before="100" w:beforeAutospacing="1" w:after="100" w:afterAutospacing="1" w:line="240" w:lineRule="auto"/>
        <w:rPr>
          <w:rFonts w:eastAsia="Times New Roman" w:cstheme="minorHAnsi"/>
          <w:color w:val="000000"/>
          <w:sz w:val="24"/>
          <w:szCs w:val="24"/>
        </w:rPr>
      </w:pPr>
      <w:r w:rsidRPr="000B5B8A">
        <w:rPr>
          <w:rFonts w:eastAsia="Times New Roman" w:cstheme="minorHAnsi"/>
          <w:color w:val="000000"/>
          <w:sz w:val="24"/>
          <w:szCs w:val="24"/>
        </w:rPr>
        <w:t xml:space="preserve">New lines can be added in two ways: append to the end of document or insert to the specified line. Command </w:t>
      </w:r>
      <w:r w:rsidRPr="000B5B8A">
        <w:rPr>
          <w:rFonts w:eastAsia="Times New Roman" w:cstheme="minorHAnsi"/>
          <w:b/>
          <w:color w:val="000000"/>
          <w:sz w:val="24"/>
          <w:szCs w:val="24"/>
        </w:rPr>
        <w:t>a</w:t>
      </w:r>
      <w:r w:rsidRPr="000B5B8A">
        <w:rPr>
          <w:rFonts w:eastAsia="Times New Roman" w:cstheme="minorHAnsi"/>
          <w:color w:val="000000"/>
          <w:sz w:val="24"/>
          <w:szCs w:val="24"/>
        </w:rPr>
        <w:t xml:space="preserve"> will append the new line to the end of the document, it will prompt user to type a line. Command </w:t>
      </w:r>
      <w:proofErr w:type="spellStart"/>
      <w:r w:rsidRPr="000B5B8A">
        <w:rPr>
          <w:rFonts w:eastAsia="Times New Roman" w:cstheme="minorHAnsi"/>
          <w:b/>
          <w:color w:val="000000"/>
          <w:sz w:val="24"/>
          <w:szCs w:val="24"/>
        </w:rPr>
        <w:t>i</w:t>
      </w:r>
      <w:proofErr w:type="spellEnd"/>
      <w:r w:rsidRPr="000B5B8A">
        <w:rPr>
          <w:rFonts w:eastAsia="Times New Roman" w:cstheme="minorHAnsi"/>
          <w:b/>
          <w:color w:val="000000"/>
          <w:sz w:val="24"/>
          <w:szCs w:val="24"/>
        </w:rPr>
        <w:t xml:space="preserve"> n</w:t>
      </w:r>
      <w:r w:rsidRPr="000B5B8A">
        <w:rPr>
          <w:rFonts w:eastAsia="Times New Roman" w:cstheme="minorHAnsi"/>
          <w:color w:val="000000"/>
          <w:sz w:val="24"/>
          <w:szCs w:val="24"/>
        </w:rPr>
        <w:t xml:space="preserve"> will insert a new line to the nth line. </w:t>
      </w:r>
    </w:p>
    <w:p w14:paraId="5842659E" w14:textId="77777777" w:rsidR="00087082" w:rsidRPr="000B5B8A" w:rsidRDefault="00087082" w:rsidP="00A241C0">
      <w:pPr>
        <w:spacing w:before="100" w:beforeAutospacing="1" w:after="100" w:afterAutospacing="1" w:line="240" w:lineRule="auto"/>
        <w:rPr>
          <w:rFonts w:eastAsia="Times New Roman" w:cstheme="minorHAnsi"/>
          <w:color w:val="000000"/>
          <w:sz w:val="24"/>
          <w:szCs w:val="24"/>
        </w:rPr>
      </w:pPr>
      <w:r w:rsidRPr="000B5B8A">
        <w:rPr>
          <w:rFonts w:eastAsia="Times New Roman" w:cstheme="minorHAnsi"/>
          <w:color w:val="000000"/>
          <w:sz w:val="24"/>
          <w:szCs w:val="24"/>
        </w:rPr>
        <w:t>Examples:</w:t>
      </w:r>
    </w:p>
    <w:p w14:paraId="06414774" w14:textId="77777777" w:rsidR="00087082" w:rsidRPr="00087082" w:rsidRDefault="00087082"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87082">
        <w:rPr>
          <w:rFonts w:ascii="Courier New" w:eastAsia="Times New Roman" w:hAnsi="Courier New" w:cs="Courier New"/>
          <w:color w:val="000000"/>
          <w:sz w:val="20"/>
          <w:szCs w:val="20"/>
        </w:rPr>
        <w:t>-&gt;</w:t>
      </w:r>
      <w:r w:rsidR="00A241C0">
        <w:rPr>
          <w:rFonts w:ascii="Courier New" w:eastAsia="Times New Roman" w:hAnsi="Courier New" w:cs="Courier New"/>
          <w:color w:val="000000"/>
          <w:sz w:val="20"/>
          <w:szCs w:val="20"/>
        </w:rPr>
        <w:t>a</w:t>
      </w:r>
    </w:p>
    <w:p w14:paraId="115ED395" w14:textId="77777777" w:rsidR="00087082" w:rsidRPr="00087082"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Type a line:</w:t>
      </w:r>
    </w:p>
    <w:p w14:paraId="7DE7B592" w14:textId="77777777" w:rsidR="0040308F"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Hello line editor</w:t>
      </w:r>
    </w:p>
    <w:p w14:paraId="3D2D95F4" w14:textId="77777777" w:rsidR="00087082"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-&gt;p</w:t>
      </w:r>
    </w:p>
    <w:p w14:paraId="18DE8B7B" w14:textId="77777777" w:rsidR="0040308F"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 line 1</w:t>
      </w:r>
    </w:p>
    <w:p w14:paraId="2C99BF5B" w14:textId="77777777" w:rsidR="0040308F" w:rsidRPr="00087082"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 Hello line editor</w:t>
      </w:r>
    </w:p>
    <w:p w14:paraId="214EDF73" w14:textId="77777777" w:rsidR="00087082" w:rsidRDefault="00087082"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87082">
        <w:rPr>
          <w:rFonts w:ascii="Courier New" w:eastAsia="Times New Roman" w:hAnsi="Courier New" w:cs="Courier New"/>
          <w:color w:val="000000"/>
          <w:sz w:val="20"/>
          <w:szCs w:val="20"/>
        </w:rPr>
        <w:t>-&gt;</w:t>
      </w:r>
      <w:proofErr w:type="spellStart"/>
      <w:r w:rsidR="0040308F">
        <w:rPr>
          <w:rFonts w:ascii="Courier New" w:eastAsia="Times New Roman" w:hAnsi="Courier New" w:cs="Courier New"/>
          <w:color w:val="000000"/>
          <w:sz w:val="20"/>
          <w:szCs w:val="20"/>
        </w:rPr>
        <w:t>i</w:t>
      </w:r>
      <w:proofErr w:type="spellEnd"/>
      <w:r w:rsidR="0040308F">
        <w:rPr>
          <w:rFonts w:ascii="Courier New" w:eastAsia="Times New Roman" w:hAnsi="Courier New" w:cs="Courier New"/>
          <w:color w:val="000000"/>
          <w:sz w:val="20"/>
          <w:szCs w:val="20"/>
        </w:rPr>
        <w:t xml:space="preserve"> 2</w:t>
      </w:r>
    </w:p>
    <w:p w14:paraId="69DF0D00" w14:textId="77777777" w:rsidR="0040308F"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Type a line:</w:t>
      </w:r>
    </w:p>
    <w:p w14:paraId="2D02AB1E" w14:textId="77777777" w:rsidR="0040308F"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Line 2</w:t>
      </w:r>
    </w:p>
    <w:p w14:paraId="5A6B69E0" w14:textId="77777777" w:rsidR="0040308F"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-&gt;p</w:t>
      </w:r>
    </w:p>
    <w:p w14:paraId="65C99741" w14:textId="77777777" w:rsidR="0040308F"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 line 1</w:t>
      </w:r>
    </w:p>
    <w:p w14:paraId="01BC9380" w14:textId="77777777" w:rsidR="0040308F"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 line 2</w:t>
      </w:r>
    </w:p>
    <w:p w14:paraId="3A7344C8" w14:textId="77777777" w:rsidR="0040308F" w:rsidRPr="00087082"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3. Hello line editor</w:t>
      </w:r>
    </w:p>
    <w:p w14:paraId="732277BC" w14:textId="77777777" w:rsidR="00087082" w:rsidRPr="00087082" w:rsidRDefault="00087082"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720"/>
        <w:rPr>
          <w:rFonts w:ascii="Courier New" w:eastAsia="Times New Roman" w:hAnsi="Courier New" w:cs="Courier New"/>
          <w:color w:val="000000"/>
          <w:sz w:val="20"/>
          <w:szCs w:val="20"/>
        </w:rPr>
      </w:pPr>
      <w:r w:rsidRPr="00087082">
        <w:rPr>
          <w:rFonts w:ascii="Courier New" w:eastAsia="Times New Roman" w:hAnsi="Courier New" w:cs="Courier New"/>
          <w:color w:val="000000"/>
          <w:sz w:val="20"/>
          <w:szCs w:val="20"/>
        </w:rPr>
        <w:t>-&gt;</w:t>
      </w:r>
    </w:p>
    <w:p w14:paraId="0C58584B" w14:textId="77777777" w:rsidR="00087082" w:rsidRPr="000B5B8A" w:rsidRDefault="0040308F" w:rsidP="000B5B8A">
      <w:pPr>
        <w:pStyle w:val="Heading2"/>
        <w:rPr>
          <w:sz w:val="28"/>
        </w:rPr>
      </w:pPr>
      <w:r w:rsidRPr="000B5B8A">
        <w:rPr>
          <w:sz w:val="28"/>
        </w:rPr>
        <w:lastRenderedPageBreak/>
        <w:t>Display</w:t>
      </w:r>
      <w:r w:rsidR="00560F3C" w:rsidRPr="000B5B8A">
        <w:rPr>
          <w:sz w:val="28"/>
        </w:rPr>
        <w:t>ing</w:t>
      </w:r>
      <w:r w:rsidRPr="000B5B8A">
        <w:rPr>
          <w:sz w:val="28"/>
        </w:rPr>
        <w:t xml:space="preserve"> number of lines and counting number of words</w:t>
      </w:r>
    </w:p>
    <w:p w14:paraId="343FE56D" w14:textId="6C89BF99" w:rsidR="001F00BF" w:rsidRPr="000B5B8A" w:rsidRDefault="0040308F" w:rsidP="001F00BF">
      <w:pPr>
        <w:spacing w:before="100" w:beforeAutospacing="1" w:after="100" w:afterAutospacing="1" w:line="240" w:lineRule="auto"/>
        <w:rPr>
          <w:rFonts w:eastAsia="Times New Roman" w:cstheme="minorHAnsi"/>
          <w:color w:val="000000"/>
          <w:sz w:val="24"/>
          <w:szCs w:val="24"/>
        </w:rPr>
      </w:pPr>
      <w:r w:rsidRPr="000B5B8A">
        <w:rPr>
          <w:rFonts w:eastAsia="Times New Roman" w:cstheme="minorHAnsi"/>
          <w:color w:val="000000"/>
          <w:sz w:val="24"/>
          <w:szCs w:val="24"/>
        </w:rPr>
        <w:t>Your line editor allows users to check number</w:t>
      </w:r>
      <w:r w:rsidR="001F00BF" w:rsidRPr="000B5B8A">
        <w:rPr>
          <w:rFonts w:eastAsia="Times New Roman" w:cstheme="minorHAnsi"/>
          <w:color w:val="000000"/>
          <w:sz w:val="24"/>
          <w:szCs w:val="24"/>
        </w:rPr>
        <w:t>s</w:t>
      </w:r>
      <w:r w:rsidRPr="000B5B8A">
        <w:rPr>
          <w:rFonts w:eastAsia="Times New Roman" w:cstheme="minorHAnsi"/>
          <w:color w:val="000000"/>
          <w:sz w:val="24"/>
          <w:szCs w:val="24"/>
        </w:rPr>
        <w:t xml:space="preserve"> of lines and words in the document. Command </w:t>
      </w:r>
      <w:r w:rsidRPr="000B5B8A">
        <w:rPr>
          <w:rFonts w:eastAsia="Times New Roman" w:cstheme="minorHAnsi"/>
          <w:b/>
          <w:color w:val="000000"/>
          <w:sz w:val="24"/>
          <w:szCs w:val="24"/>
        </w:rPr>
        <w:t>lines</w:t>
      </w:r>
      <w:r w:rsidRPr="000B5B8A">
        <w:rPr>
          <w:rFonts w:eastAsia="Times New Roman" w:cstheme="minorHAnsi"/>
          <w:color w:val="000000"/>
          <w:sz w:val="24"/>
          <w:szCs w:val="24"/>
        </w:rPr>
        <w:t xml:space="preserve"> display the number of lines of the document; </w:t>
      </w:r>
      <w:r w:rsidR="001A6B19">
        <w:rPr>
          <w:rFonts w:eastAsia="Times New Roman" w:cstheme="minorHAnsi"/>
          <w:color w:val="000000"/>
          <w:sz w:val="24"/>
          <w:szCs w:val="24"/>
        </w:rPr>
        <w:t>The c</w:t>
      </w:r>
      <w:r w:rsidRPr="000B5B8A">
        <w:rPr>
          <w:rFonts w:eastAsia="Times New Roman" w:cstheme="minorHAnsi"/>
          <w:color w:val="000000"/>
          <w:sz w:val="24"/>
          <w:szCs w:val="24"/>
        </w:rPr>
        <w:t xml:space="preserve">ommand </w:t>
      </w:r>
      <w:r w:rsidRPr="000B5B8A">
        <w:rPr>
          <w:rFonts w:eastAsia="Times New Roman" w:cstheme="minorHAnsi"/>
          <w:b/>
          <w:color w:val="000000"/>
          <w:sz w:val="24"/>
          <w:szCs w:val="24"/>
        </w:rPr>
        <w:t>words</w:t>
      </w:r>
      <w:r w:rsidRPr="000B5B8A">
        <w:rPr>
          <w:rFonts w:eastAsia="Times New Roman" w:cstheme="minorHAnsi"/>
          <w:color w:val="000000"/>
          <w:sz w:val="24"/>
          <w:szCs w:val="24"/>
        </w:rPr>
        <w:t xml:space="preserve"> </w:t>
      </w:r>
      <w:proofErr w:type="gramStart"/>
      <w:r w:rsidRPr="000B5B8A">
        <w:rPr>
          <w:rFonts w:eastAsia="Times New Roman" w:cstheme="minorHAnsi"/>
          <w:color w:val="000000"/>
          <w:sz w:val="24"/>
          <w:szCs w:val="24"/>
        </w:rPr>
        <w:t>displays</w:t>
      </w:r>
      <w:proofErr w:type="gramEnd"/>
      <w:r w:rsidRPr="000B5B8A">
        <w:rPr>
          <w:rFonts w:eastAsia="Times New Roman" w:cstheme="minorHAnsi"/>
          <w:color w:val="000000"/>
          <w:sz w:val="24"/>
          <w:szCs w:val="24"/>
        </w:rPr>
        <w:t xml:space="preserve"> the number of words in the document. All words in the document are separated with delimiters including:</w:t>
      </w:r>
      <w:r w:rsidR="001F00BF" w:rsidRPr="000B5B8A">
        <w:rPr>
          <w:rFonts w:eastAsia="Times New Roman" w:cstheme="minorHAnsi"/>
          <w:color w:val="000000"/>
          <w:sz w:val="24"/>
          <w:szCs w:val="24"/>
        </w:rPr>
        <w:t xml:space="preserve">  \</w:t>
      </w:r>
      <w:proofErr w:type="gramStart"/>
      <w:r w:rsidR="001F00BF" w:rsidRPr="000B5B8A">
        <w:rPr>
          <w:rFonts w:eastAsia="Times New Roman" w:cstheme="minorHAnsi"/>
          <w:color w:val="000000"/>
          <w:sz w:val="24"/>
          <w:szCs w:val="24"/>
        </w:rPr>
        <w:t>s(</w:t>
      </w:r>
      <w:proofErr w:type="gramEnd"/>
      <w:r w:rsidR="001F00BF" w:rsidRPr="000B5B8A">
        <w:rPr>
          <w:rFonts w:eastAsia="Times New Roman" w:cstheme="minorHAnsi"/>
          <w:color w:val="000000"/>
          <w:sz w:val="24"/>
          <w:szCs w:val="24"/>
        </w:rPr>
        <w:t xml:space="preserve">white spaces) </w:t>
      </w:r>
      <w:r w:rsidRPr="000B5B8A">
        <w:rPr>
          <w:rFonts w:eastAsia="Times New Roman" w:cstheme="minorHAnsi"/>
          <w:color w:val="000000"/>
          <w:sz w:val="24"/>
          <w:szCs w:val="24"/>
        </w:rPr>
        <w:t>\t</w:t>
      </w:r>
      <w:r w:rsidR="001F00BF" w:rsidRPr="000B5B8A">
        <w:rPr>
          <w:rFonts w:eastAsia="Times New Roman" w:cstheme="minorHAnsi"/>
          <w:color w:val="000000"/>
          <w:sz w:val="24"/>
          <w:szCs w:val="24"/>
        </w:rPr>
        <w:t xml:space="preserve">(tab) </w:t>
      </w:r>
      <w:r w:rsidRPr="000B5B8A">
        <w:rPr>
          <w:rFonts w:eastAsia="Times New Roman" w:cstheme="minorHAnsi"/>
          <w:color w:val="000000"/>
          <w:sz w:val="24"/>
          <w:szCs w:val="24"/>
        </w:rPr>
        <w:t>,</w:t>
      </w:r>
      <w:r w:rsidR="001F00BF" w:rsidRPr="000B5B8A">
        <w:rPr>
          <w:rFonts w:eastAsia="Times New Roman" w:cstheme="minorHAnsi"/>
          <w:color w:val="000000"/>
          <w:sz w:val="24"/>
          <w:szCs w:val="24"/>
        </w:rPr>
        <w:t xml:space="preserve"> </w:t>
      </w:r>
      <w:r w:rsidRPr="000B5B8A">
        <w:rPr>
          <w:rFonts w:eastAsia="Times New Roman" w:cstheme="minorHAnsi"/>
          <w:color w:val="000000"/>
          <w:sz w:val="24"/>
          <w:szCs w:val="24"/>
        </w:rPr>
        <w:t>.</w:t>
      </w:r>
      <w:r w:rsidR="001F00BF" w:rsidRPr="000B5B8A">
        <w:rPr>
          <w:rFonts w:eastAsia="Times New Roman" w:cstheme="minorHAnsi"/>
          <w:color w:val="000000"/>
          <w:sz w:val="24"/>
          <w:szCs w:val="24"/>
        </w:rPr>
        <w:t xml:space="preserve"> </w:t>
      </w:r>
      <w:r w:rsidRPr="000B5B8A">
        <w:rPr>
          <w:rFonts w:eastAsia="Times New Roman" w:cstheme="minorHAnsi"/>
          <w:color w:val="000000"/>
          <w:sz w:val="24"/>
          <w:szCs w:val="24"/>
        </w:rPr>
        <w:t>;</w:t>
      </w:r>
      <w:r w:rsidR="001F00BF" w:rsidRPr="000B5B8A">
        <w:rPr>
          <w:rFonts w:eastAsia="Times New Roman" w:cstheme="minorHAnsi"/>
          <w:color w:val="000000"/>
          <w:sz w:val="24"/>
          <w:szCs w:val="24"/>
        </w:rPr>
        <w:t xml:space="preserve"> </w:t>
      </w:r>
      <w:r w:rsidRPr="000B5B8A">
        <w:rPr>
          <w:rFonts w:eastAsia="Times New Roman" w:cstheme="minorHAnsi"/>
          <w:color w:val="000000"/>
          <w:sz w:val="24"/>
          <w:szCs w:val="24"/>
        </w:rPr>
        <w:t>’</w:t>
      </w:r>
      <w:r w:rsidR="001F00BF" w:rsidRPr="000B5B8A">
        <w:rPr>
          <w:rFonts w:eastAsia="Times New Roman" w:cstheme="minorHAnsi"/>
          <w:color w:val="000000"/>
          <w:sz w:val="24"/>
          <w:szCs w:val="24"/>
        </w:rPr>
        <w:t xml:space="preserve"> </w:t>
      </w:r>
      <w:r w:rsidRPr="000B5B8A">
        <w:rPr>
          <w:rFonts w:eastAsia="Times New Roman" w:cstheme="minorHAnsi"/>
          <w:color w:val="000000"/>
          <w:sz w:val="24"/>
          <w:szCs w:val="24"/>
        </w:rPr>
        <w:t>?</w:t>
      </w:r>
      <w:r w:rsidR="001F00BF" w:rsidRPr="000B5B8A">
        <w:rPr>
          <w:rFonts w:eastAsia="Times New Roman" w:cstheme="minorHAnsi"/>
          <w:color w:val="000000"/>
          <w:sz w:val="24"/>
          <w:szCs w:val="24"/>
        </w:rPr>
        <w:t xml:space="preserve"> </w:t>
      </w:r>
      <w:r w:rsidRPr="000B5B8A">
        <w:rPr>
          <w:rFonts w:eastAsia="Times New Roman" w:cstheme="minorHAnsi"/>
          <w:color w:val="000000"/>
          <w:sz w:val="24"/>
          <w:szCs w:val="24"/>
        </w:rPr>
        <w:t>*</w:t>
      </w:r>
      <w:r w:rsidR="001F00BF" w:rsidRPr="000B5B8A">
        <w:rPr>
          <w:rFonts w:eastAsia="Times New Roman" w:cstheme="minorHAnsi"/>
          <w:color w:val="000000"/>
          <w:sz w:val="24"/>
          <w:szCs w:val="24"/>
        </w:rPr>
        <w:t xml:space="preserve"> </w:t>
      </w:r>
      <w:r w:rsidRPr="000B5B8A">
        <w:rPr>
          <w:rFonts w:eastAsia="Times New Roman" w:cstheme="minorHAnsi"/>
          <w:color w:val="000000"/>
          <w:sz w:val="24"/>
          <w:szCs w:val="24"/>
        </w:rPr>
        <w:t>!</w:t>
      </w:r>
      <w:r w:rsidR="001F00BF" w:rsidRPr="000B5B8A">
        <w:rPr>
          <w:rFonts w:eastAsia="Times New Roman" w:cstheme="minorHAnsi"/>
          <w:color w:val="000000"/>
          <w:sz w:val="24"/>
          <w:szCs w:val="24"/>
        </w:rPr>
        <w:t xml:space="preserve"> </w:t>
      </w:r>
      <w:r w:rsidRPr="000B5B8A">
        <w:rPr>
          <w:rFonts w:eastAsia="Times New Roman" w:cstheme="minorHAnsi"/>
          <w:color w:val="000000"/>
          <w:sz w:val="24"/>
          <w:szCs w:val="24"/>
        </w:rPr>
        <w:t>”</w:t>
      </w:r>
      <w:r w:rsidR="001F00BF" w:rsidRPr="000B5B8A">
        <w:rPr>
          <w:rFonts w:eastAsia="Times New Roman" w:cstheme="minorHAnsi"/>
          <w:color w:val="000000"/>
          <w:sz w:val="24"/>
          <w:szCs w:val="24"/>
        </w:rPr>
        <w:t xml:space="preserve"> @ - : </w:t>
      </w:r>
      <w:r w:rsidRPr="000B5B8A">
        <w:rPr>
          <w:rFonts w:eastAsia="Times New Roman" w:cstheme="minorHAnsi"/>
          <w:color w:val="000000"/>
          <w:sz w:val="24"/>
          <w:szCs w:val="24"/>
        </w:rPr>
        <w:t xml:space="preserve">. </w:t>
      </w:r>
    </w:p>
    <w:p w14:paraId="12515893" w14:textId="77777777" w:rsidR="00087082" w:rsidRPr="000B5B8A" w:rsidRDefault="0040308F" w:rsidP="000B5B8A">
      <w:pPr>
        <w:pStyle w:val="Heading2"/>
        <w:rPr>
          <w:sz w:val="28"/>
        </w:rPr>
      </w:pPr>
      <w:r w:rsidRPr="000B5B8A">
        <w:rPr>
          <w:sz w:val="28"/>
        </w:rPr>
        <w:t xml:space="preserve">Deleting </w:t>
      </w:r>
      <w:r w:rsidR="001F00BF" w:rsidRPr="000B5B8A">
        <w:rPr>
          <w:sz w:val="28"/>
        </w:rPr>
        <w:t xml:space="preserve">a </w:t>
      </w:r>
      <w:r w:rsidRPr="000B5B8A">
        <w:rPr>
          <w:sz w:val="28"/>
        </w:rPr>
        <w:t>line or all lines in the editor</w:t>
      </w:r>
    </w:p>
    <w:p w14:paraId="55BFA7F0" w14:textId="77777777" w:rsidR="00087082" w:rsidRPr="000B5B8A" w:rsidRDefault="0040308F" w:rsidP="00087082">
      <w:pPr>
        <w:spacing w:before="100" w:beforeAutospacing="1" w:after="100" w:afterAutospacing="1" w:line="240" w:lineRule="auto"/>
        <w:rPr>
          <w:rFonts w:eastAsia="Times New Roman" w:cstheme="minorHAnsi"/>
          <w:color w:val="000000"/>
          <w:sz w:val="24"/>
          <w:szCs w:val="24"/>
        </w:rPr>
      </w:pPr>
      <w:r w:rsidRPr="000B5B8A">
        <w:rPr>
          <w:rFonts w:eastAsia="Times New Roman" w:cstheme="minorHAnsi"/>
          <w:color w:val="000000"/>
          <w:sz w:val="24"/>
          <w:szCs w:val="24"/>
        </w:rPr>
        <w:t xml:space="preserve">To delete a single line, use command </w:t>
      </w:r>
      <w:r w:rsidRPr="000B5B8A">
        <w:rPr>
          <w:rFonts w:eastAsia="Times New Roman" w:cstheme="minorHAnsi"/>
          <w:b/>
          <w:color w:val="000000"/>
          <w:sz w:val="24"/>
          <w:szCs w:val="24"/>
        </w:rPr>
        <w:t>del n</w:t>
      </w:r>
      <w:r w:rsidRPr="000B5B8A">
        <w:rPr>
          <w:rFonts w:eastAsia="Times New Roman" w:cstheme="minorHAnsi"/>
          <w:color w:val="000000"/>
          <w:sz w:val="24"/>
          <w:szCs w:val="24"/>
        </w:rPr>
        <w:t xml:space="preserve">, it will delete nth line from the editor. You may delete all lines in the editor with the command </w:t>
      </w:r>
      <w:proofErr w:type="spellStart"/>
      <w:r w:rsidRPr="000B5B8A">
        <w:rPr>
          <w:rFonts w:eastAsia="Times New Roman" w:cstheme="minorHAnsi"/>
          <w:b/>
          <w:color w:val="000000"/>
          <w:sz w:val="24"/>
          <w:szCs w:val="24"/>
        </w:rPr>
        <w:t>cls</w:t>
      </w:r>
      <w:proofErr w:type="spellEnd"/>
      <w:r w:rsidRPr="000B5B8A">
        <w:rPr>
          <w:rFonts w:eastAsia="Times New Roman" w:cstheme="minorHAnsi"/>
          <w:color w:val="000000"/>
          <w:sz w:val="24"/>
          <w:szCs w:val="24"/>
        </w:rPr>
        <w:t xml:space="preserve">. </w:t>
      </w:r>
    </w:p>
    <w:p w14:paraId="349A864B" w14:textId="77777777" w:rsidR="00087082" w:rsidRPr="000B5B8A" w:rsidRDefault="00385E27" w:rsidP="000B5B8A">
      <w:pPr>
        <w:pStyle w:val="Heading2"/>
        <w:rPr>
          <w:sz w:val="28"/>
        </w:rPr>
      </w:pPr>
      <w:r w:rsidRPr="000B5B8A">
        <w:rPr>
          <w:sz w:val="28"/>
        </w:rPr>
        <w:t>Replac</w:t>
      </w:r>
      <w:r w:rsidR="001F00BF" w:rsidRPr="000B5B8A">
        <w:rPr>
          <w:sz w:val="28"/>
        </w:rPr>
        <w:t>ing</w:t>
      </w:r>
      <w:r w:rsidRPr="000B5B8A">
        <w:rPr>
          <w:sz w:val="28"/>
        </w:rPr>
        <w:t xml:space="preserve"> words</w:t>
      </w:r>
    </w:p>
    <w:p w14:paraId="271EB880" w14:textId="77777777" w:rsidR="00EC5F6F" w:rsidRPr="000B5B8A" w:rsidRDefault="001F00BF" w:rsidP="00087082">
      <w:pPr>
        <w:spacing w:before="100" w:beforeAutospacing="1" w:after="100" w:afterAutospacing="1" w:line="240" w:lineRule="auto"/>
        <w:rPr>
          <w:rFonts w:eastAsia="Times New Roman" w:cstheme="minorHAnsi"/>
          <w:color w:val="000000"/>
          <w:sz w:val="24"/>
          <w:szCs w:val="24"/>
        </w:rPr>
      </w:pPr>
      <w:r w:rsidRPr="000B5B8A">
        <w:rPr>
          <w:rFonts w:eastAsia="Times New Roman" w:cstheme="minorHAnsi"/>
          <w:color w:val="000000"/>
          <w:sz w:val="24"/>
          <w:szCs w:val="24"/>
        </w:rPr>
        <w:t>To</w:t>
      </w:r>
      <w:r w:rsidR="00385E27" w:rsidRPr="000B5B8A">
        <w:rPr>
          <w:rFonts w:eastAsia="Times New Roman" w:cstheme="minorHAnsi"/>
          <w:color w:val="000000"/>
          <w:sz w:val="24"/>
          <w:szCs w:val="24"/>
        </w:rPr>
        <w:t xml:space="preserve"> replace a word with another one</w:t>
      </w:r>
      <w:r w:rsidRPr="000B5B8A">
        <w:rPr>
          <w:rFonts w:eastAsia="Times New Roman" w:cstheme="minorHAnsi"/>
          <w:color w:val="000000"/>
          <w:sz w:val="24"/>
          <w:szCs w:val="24"/>
        </w:rPr>
        <w:t>, use</w:t>
      </w:r>
      <w:r w:rsidR="00385E27" w:rsidRPr="000B5B8A">
        <w:rPr>
          <w:rFonts w:eastAsia="Times New Roman" w:cstheme="minorHAnsi"/>
          <w:color w:val="000000"/>
          <w:sz w:val="24"/>
          <w:szCs w:val="24"/>
        </w:rPr>
        <w:t xml:space="preserve"> command </w:t>
      </w:r>
      <w:r w:rsidR="00385E27" w:rsidRPr="000B5B8A">
        <w:rPr>
          <w:rFonts w:eastAsia="Times New Roman" w:cstheme="minorHAnsi"/>
          <w:b/>
          <w:color w:val="000000"/>
          <w:sz w:val="24"/>
          <w:szCs w:val="24"/>
        </w:rPr>
        <w:t xml:space="preserve">rep </w:t>
      </w:r>
      <w:proofErr w:type="spellStart"/>
      <w:r w:rsidR="00385E27" w:rsidRPr="000B5B8A">
        <w:rPr>
          <w:rFonts w:eastAsia="Times New Roman" w:cstheme="minorHAnsi"/>
          <w:b/>
          <w:color w:val="000000"/>
          <w:sz w:val="24"/>
          <w:szCs w:val="24"/>
        </w:rPr>
        <w:t>or</w:t>
      </w:r>
      <w:r w:rsidRPr="000B5B8A">
        <w:rPr>
          <w:rFonts w:eastAsia="Times New Roman" w:cstheme="minorHAnsi"/>
          <w:b/>
          <w:color w:val="000000"/>
          <w:sz w:val="24"/>
          <w:szCs w:val="24"/>
        </w:rPr>
        <w:t>i</w:t>
      </w:r>
      <w:r w:rsidR="00385E27" w:rsidRPr="000B5B8A">
        <w:rPr>
          <w:rFonts w:eastAsia="Times New Roman" w:cstheme="minorHAnsi"/>
          <w:b/>
          <w:color w:val="000000"/>
          <w:sz w:val="24"/>
          <w:szCs w:val="24"/>
        </w:rPr>
        <w:t>ginalWord</w:t>
      </w:r>
      <w:proofErr w:type="spellEnd"/>
      <w:r w:rsidR="00385E27" w:rsidRPr="000B5B8A">
        <w:rPr>
          <w:rFonts w:eastAsia="Times New Roman" w:cstheme="minorHAnsi"/>
          <w:b/>
          <w:color w:val="000000"/>
          <w:sz w:val="24"/>
          <w:szCs w:val="24"/>
        </w:rPr>
        <w:t xml:space="preserve"> </w:t>
      </w:r>
      <w:proofErr w:type="spellStart"/>
      <w:r w:rsidR="00385E27" w:rsidRPr="000B5B8A">
        <w:rPr>
          <w:rFonts w:eastAsia="Times New Roman" w:cstheme="minorHAnsi"/>
          <w:b/>
          <w:color w:val="000000"/>
          <w:sz w:val="24"/>
          <w:szCs w:val="24"/>
        </w:rPr>
        <w:t>newWord</w:t>
      </w:r>
      <w:proofErr w:type="spellEnd"/>
      <w:r w:rsidR="00385E27" w:rsidRPr="000B5B8A">
        <w:rPr>
          <w:rFonts w:eastAsia="Times New Roman" w:cstheme="minorHAnsi"/>
          <w:color w:val="000000"/>
          <w:sz w:val="24"/>
          <w:szCs w:val="24"/>
        </w:rPr>
        <w:t xml:space="preserve">. This command will replace all </w:t>
      </w:r>
      <w:r w:rsidR="00EC5F6F" w:rsidRPr="000B5B8A">
        <w:rPr>
          <w:rFonts w:eastAsia="Times New Roman" w:cstheme="minorHAnsi"/>
          <w:color w:val="000000"/>
          <w:sz w:val="24"/>
          <w:szCs w:val="24"/>
        </w:rPr>
        <w:t>occurrences of</w:t>
      </w:r>
      <w:r w:rsidR="00385E27" w:rsidRPr="000B5B8A">
        <w:rPr>
          <w:rFonts w:eastAsia="Times New Roman" w:cstheme="minorHAnsi"/>
          <w:color w:val="000000"/>
          <w:sz w:val="24"/>
          <w:szCs w:val="24"/>
        </w:rPr>
        <w:t xml:space="preserve"> the original word with the new word.</w:t>
      </w:r>
    </w:p>
    <w:p w14:paraId="6098C464" w14:textId="77777777" w:rsidR="000E07EB" w:rsidRPr="000B5B8A" w:rsidRDefault="000E07EB" w:rsidP="000B5B8A">
      <w:pPr>
        <w:pStyle w:val="Heading1"/>
        <w:rPr>
          <w:rFonts w:asciiTheme="minorHAnsi" w:hAnsiTheme="minorHAnsi" w:cstheme="minorHAnsi"/>
          <w:color w:val="000000" w:themeColor="text1"/>
        </w:rPr>
      </w:pPr>
      <w:r w:rsidRPr="000B5B8A">
        <w:rPr>
          <w:rFonts w:asciiTheme="minorHAnsi" w:hAnsiTheme="minorHAnsi" w:cstheme="minorHAnsi"/>
          <w:color w:val="000000" w:themeColor="text1"/>
        </w:rPr>
        <w:t xml:space="preserve">Part 1 </w:t>
      </w:r>
      <w:r w:rsidR="00A168B4" w:rsidRPr="000B5B8A">
        <w:rPr>
          <w:rFonts w:asciiTheme="minorHAnsi" w:hAnsiTheme="minorHAnsi" w:cstheme="minorHAnsi"/>
          <w:color w:val="000000" w:themeColor="text1"/>
        </w:rPr>
        <w:t xml:space="preserve">– </w:t>
      </w:r>
      <w:proofErr w:type="spellStart"/>
      <w:r w:rsidR="00A168B4" w:rsidRPr="000B5B8A">
        <w:rPr>
          <w:rFonts w:asciiTheme="minorHAnsi" w:hAnsiTheme="minorHAnsi" w:cstheme="minorHAnsi"/>
          <w:color w:val="000000" w:themeColor="text1"/>
        </w:rPr>
        <w:t>LineList</w:t>
      </w:r>
      <w:proofErr w:type="spellEnd"/>
      <w:r w:rsidR="00A168B4" w:rsidRPr="000B5B8A">
        <w:rPr>
          <w:rFonts w:asciiTheme="minorHAnsi" w:hAnsiTheme="minorHAnsi" w:cstheme="minorHAnsi"/>
          <w:color w:val="000000" w:themeColor="text1"/>
        </w:rPr>
        <w:t xml:space="preserve"> and unit testing</w:t>
      </w:r>
      <w:r w:rsidRPr="000B5B8A">
        <w:rPr>
          <w:rFonts w:asciiTheme="minorHAnsi" w:hAnsiTheme="minorHAnsi" w:cstheme="minorHAnsi"/>
          <w:color w:val="000000" w:themeColor="text1"/>
        </w:rPr>
        <w:t>:</w:t>
      </w:r>
    </w:p>
    <w:p w14:paraId="5FB30B84" w14:textId="3EC91BCA" w:rsidR="00F40032" w:rsidRPr="000B5B8A" w:rsidRDefault="00F40032" w:rsidP="00F40032">
      <w:pPr>
        <w:spacing w:before="100" w:beforeAutospacing="1" w:after="100" w:afterAutospacing="1" w:line="240" w:lineRule="auto"/>
        <w:rPr>
          <w:rFonts w:eastAsia="Times New Roman" w:cstheme="minorHAnsi"/>
          <w:color w:val="000000"/>
          <w:sz w:val="24"/>
          <w:szCs w:val="24"/>
        </w:rPr>
      </w:pPr>
      <w:r w:rsidRPr="000B5B8A">
        <w:rPr>
          <w:rFonts w:eastAsia="Times New Roman" w:cstheme="minorHAnsi"/>
          <w:color w:val="000000"/>
          <w:sz w:val="24"/>
          <w:szCs w:val="24"/>
        </w:rPr>
        <w:t>You have already learned several different data structures a</w:t>
      </w:r>
      <w:r w:rsidR="00B01DF6" w:rsidRPr="000B5B8A">
        <w:rPr>
          <w:rFonts w:eastAsia="Times New Roman" w:cstheme="minorHAnsi"/>
          <w:color w:val="000000"/>
          <w:sz w:val="24"/>
          <w:szCs w:val="24"/>
        </w:rPr>
        <w:t>t</w:t>
      </w:r>
      <w:r w:rsidRPr="000B5B8A">
        <w:rPr>
          <w:rFonts w:eastAsia="Times New Roman" w:cstheme="minorHAnsi"/>
          <w:color w:val="000000"/>
          <w:sz w:val="24"/>
          <w:szCs w:val="24"/>
        </w:rPr>
        <w:t xml:space="preserve"> this point. You may utilize any of them to work on this project. However, both stack and queue are structures that provide restricted access to their elements; a list may be a better option for this project. For this project, you are required to use a Node to store each line in a document and all functions of the line editor are encapsulated in the class named LineList.java.</w:t>
      </w:r>
    </w:p>
    <w:p w14:paraId="72CDA2F6" w14:textId="25098C4A" w:rsidR="00A168B4" w:rsidRPr="000B5B8A" w:rsidRDefault="00A168B4" w:rsidP="00A168B4">
      <w:pPr>
        <w:spacing w:before="100" w:beforeAutospacing="1" w:after="0" w:line="240" w:lineRule="auto"/>
        <w:rPr>
          <w:rFonts w:eastAsia="Times New Roman" w:cstheme="minorHAnsi"/>
          <w:color w:val="000000"/>
          <w:sz w:val="24"/>
          <w:szCs w:val="24"/>
        </w:rPr>
      </w:pPr>
      <w:r w:rsidRPr="000B5B8A">
        <w:rPr>
          <w:rFonts w:eastAsia="Times New Roman" w:cstheme="minorHAnsi"/>
          <w:color w:val="000000"/>
          <w:sz w:val="24"/>
          <w:szCs w:val="24"/>
        </w:rPr>
        <w:t>Download the following</w:t>
      </w:r>
      <w:r w:rsidR="001A6B19">
        <w:rPr>
          <w:rFonts w:eastAsia="Times New Roman" w:cstheme="minorHAnsi"/>
          <w:color w:val="000000"/>
          <w:sz w:val="24"/>
          <w:szCs w:val="24"/>
        </w:rPr>
        <w:t xml:space="preserve"> files</w:t>
      </w:r>
      <w:r w:rsidRPr="000B5B8A">
        <w:rPr>
          <w:rFonts w:eastAsia="Times New Roman" w:cstheme="minorHAnsi"/>
          <w:color w:val="000000"/>
          <w:sz w:val="24"/>
          <w:szCs w:val="24"/>
        </w:rPr>
        <w:t>:</w:t>
      </w:r>
    </w:p>
    <w:p w14:paraId="55F1B9AB" w14:textId="77777777" w:rsidR="00A168B4" w:rsidRDefault="00A168B4" w:rsidP="00A168B4">
      <w:pPr>
        <w:pStyle w:val="ListParagraph"/>
        <w:numPr>
          <w:ilvl w:val="0"/>
          <w:numId w:val="2"/>
        </w:num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Node.java</w:t>
      </w:r>
    </w:p>
    <w:p w14:paraId="356CAA2A" w14:textId="77777777" w:rsidR="00A168B4" w:rsidRDefault="00A168B4" w:rsidP="00A168B4">
      <w:pPr>
        <w:pStyle w:val="ListParagraph"/>
        <w:numPr>
          <w:ilvl w:val="0"/>
          <w:numId w:val="2"/>
        </w:numPr>
        <w:spacing w:before="100" w:beforeAutospacing="1" w:after="0" w:line="240" w:lineRule="auto"/>
        <w:rPr>
          <w:rFonts w:ascii="Times New Roman" w:eastAsia="Times New Roman" w:hAnsi="Times New Roman" w:cs="Times New Roman"/>
          <w:color w:val="000000"/>
          <w:sz w:val="24"/>
          <w:szCs w:val="24"/>
        </w:rPr>
      </w:pPr>
      <w:r w:rsidRPr="00A168B4">
        <w:rPr>
          <w:rFonts w:ascii="Times New Roman" w:eastAsia="Times New Roman" w:hAnsi="Times New Roman" w:cs="Times New Roman"/>
          <w:color w:val="000000"/>
          <w:sz w:val="24"/>
          <w:szCs w:val="24"/>
        </w:rPr>
        <w:t xml:space="preserve">LineList.txt </w:t>
      </w:r>
    </w:p>
    <w:p w14:paraId="24C8ED51" w14:textId="77777777" w:rsidR="00CF5EE7" w:rsidRPr="00CF5EE7" w:rsidRDefault="00CF5EE7" w:rsidP="00A168B4">
      <w:pPr>
        <w:pStyle w:val="ListParagraph"/>
        <w:numPr>
          <w:ilvl w:val="0"/>
          <w:numId w:val="2"/>
        </w:num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LLTest.java</w:t>
      </w:r>
    </w:p>
    <w:p w14:paraId="4B451105" w14:textId="174C735F" w:rsidR="00C55821" w:rsidRPr="000B5B8A" w:rsidRDefault="00CF5EE7" w:rsidP="004E749D">
      <w:pPr>
        <w:spacing w:before="100" w:beforeAutospacing="1" w:after="0" w:line="240" w:lineRule="auto"/>
        <w:rPr>
          <w:rFonts w:eastAsia="Times New Roman" w:cstheme="minorHAnsi"/>
          <w:color w:val="000000"/>
          <w:sz w:val="24"/>
          <w:szCs w:val="24"/>
        </w:rPr>
      </w:pPr>
      <w:r w:rsidRPr="000B5B8A">
        <w:rPr>
          <w:rFonts w:eastAsia="Times New Roman" w:cstheme="minorHAnsi"/>
          <w:color w:val="000000"/>
          <w:sz w:val="24"/>
          <w:szCs w:val="24"/>
        </w:rPr>
        <w:t xml:space="preserve">LineList.txt is the template </w:t>
      </w:r>
      <w:r w:rsidR="001A6B19">
        <w:rPr>
          <w:rFonts w:eastAsia="Times New Roman" w:cstheme="minorHAnsi"/>
          <w:color w:val="000000"/>
          <w:sz w:val="24"/>
          <w:szCs w:val="24"/>
        </w:rPr>
        <w:t xml:space="preserve">for </w:t>
      </w:r>
      <w:r w:rsidR="002D0430">
        <w:rPr>
          <w:rFonts w:eastAsia="Times New Roman" w:cstheme="minorHAnsi"/>
          <w:color w:val="000000"/>
          <w:sz w:val="24"/>
          <w:szCs w:val="24"/>
        </w:rPr>
        <w:t xml:space="preserve">the </w:t>
      </w:r>
      <w:proofErr w:type="spellStart"/>
      <w:r w:rsidR="002D0430" w:rsidRPr="000B5B8A">
        <w:rPr>
          <w:rFonts w:eastAsia="Times New Roman" w:cstheme="minorHAnsi"/>
          <w:color w:val="000000"/>
          <w:sz w:val="24"/>
          <w:szCs w:val="24"/>
        </w:rPr>
        <w:t>LineList</w:t>
      </w:r>
      <w:proofErr w:type="spellEnd"/>
      <w:r w:rsidRPr="000B5B8A">
        <w:rPr>
          <w:rFonts w:eastAsia="Times New Roman" w:cstheme="minorHAnsi"/>
          <w:color w:val="000000"/>
          <w:sz w:val="24"/>
          <w:szCs w:val="24"/>
        </w:rPr>
        <w:t xml:space="preserve"> class. Rename it to LineList.java. </w:t>
      </w:r>
      <w:r w:rsidR="00A168B4" w:rsidRPr="000B5B8A">
        <w:rPr>
          <w:rFonts w:eastAsia="Times New Roman" w:cstheme="minorHAnsi"/>
          <w:color w:val="000000"/>
          <w:sz w:val="24"/>
          <w:szCs w:val="24"/>
        </w:rPr>
        <w:t>Your task</w:t>
      </w:r>
      <w:r w:rsidR="00B66EED" w:rsidRPr="000B5B8A">
        <w:rPr>
          <w:rFonts w:eastAsia="Times New Roman" w:cstheme="minorHAnsi"/>
          <w:color w:val="000000"/>
          <w:sz w:val="24"/>
          <w:szCs w:val="24"/>
        </w:rPr>
        <w:t xml:space="preserve"> in this part</w:t>
      </w:r>
      <w:r w:rsidR="00A168B4" w:rsidRPr="000B5B8A">
        <w:rPr>
          <w:rFonts w:eastAsia="Times New Roman" w:cstheme="minorHAnsi"/>
          <w:color w:val="000000"/>
          <w:sz w:val="24"/>
          <w:szCs w:val="24"/>
        </w:rPr>
        <w:t xml:space="preserve"> is to i</w:t>
      </w:r>
      <w:r w:rsidR="000E07EB" w:rsidRPr="000B5B8A">
        <w:rPr>
          <w:rFonts w:eastAsia="Times New Roman" w:cstheme="minorHAnsi"/>
          <w:color w:val="000000"/>
          <w:sz w:val="24"/>
          <w:szCs w:val="24"/>
        </w:rPr>
        <w:t xml:space="preserve">mplement </w:t>
      </w:r>
      <w:r w:rsidRPr="000B5B8A">
        <w:rPr>
          <w:rFonts w:eastAsia="Times New Roman" w:cstheme="minorHAnsi"/>
          <w:color w:val="000000"/>
          <w:sz w:val="24"/>
          <w:szCs w:val="24"/>
        </w:rPr>
        <w:t xml:space="preserve">all required </w:t>
      </w:r>
      <w:r w:rsidR="000E07EB" w:rsidRPr="000B5B8A">
        <w:rPr>
          <w:rFonts w:eastAsia="Times New Roman" w:cstheme="minorHAnsi"/>
          <w:color w:val="000000"/>
          <w:sz w:val="24"/>
          <w:szCs w:val="24"/>
        </w:rPr>
        <w:t>methods as specified in the template</w:t>
      </w:r>
      <w:r w:rsidRPr="000B5B8A">
        <w:rPr>
          <w:rFonts w:eastAsia="Times New Roman" w:cstheme="minorHAnsi"/>
          <w:color w:val="000000"/>
          <w:sz w:val="24"/>
          <w:szCs w:val="24"/>
        </w:rPr>
        <w:t xml:space="preserve"> of </w:t>
      </w:r>
      <w:proofErr w:type="spellStart"/>
      <w:r w:rsidRPr="000B5B8A">
        <w:rPr>
          <w:rFonts w:eastAsia="Times New Roman" w:cstheme="minorHAnsi"/>
          <w:color w:val="000000"/>
          <w:sz w:val="24"/>
          <w:szCs w:val="24"/>
        </w:rPr>
        <w:t>LineList</w:t>
      </w:r>
      <w:proofErr w:type="spellEnd"/>
      <w:r w:rsidR="004E749D" w:rsidRPr="000B5B8A">
        <w:rPr>
          <w:rFonts w:eastAsia="Times New Roman" w:cstheme="minorHAnsi"/>
          <w:color w:val="000000"/>
          <w:sz w:val="24"/>
          <w:szCs w:val="24"/>
        </w:rPr>
        <w:t xml:space="preserve"> class</w:t>
      </w:r>
      <w:r w:rsidR="00A168B4" w:rsidRPr="000B5B8A">
        <w:rPr>
          <w:rFonts w:eastAsia="Times New Roman" w:cstheme="minorHAnsi"/>
          <w:color w:val="000000"/>
          <w:sz w:val="24"/>
          <w:szCs w:val="24"/>
        </w:rPr>
        <w:t>.</w:t>
      </w:r>
      <w:r w:rsidRPr="000B5B8A">
        <w:rPr>
          <w:rFonts w:eastAsia="Times New Roman" w:cstheme="minorHAnsi"/>
          <w:color w:val="000000"/>
          <w:sz w:val="24"/>
          <w:szCs w:val="24"/>
        </w:rPr>
        <w:t xml:space="preserve">  </w:t>
      </w:r>
    </w:p>
    <w:p w14:paraId="33AAC96E" w14:textId="77777777" w:rsidR="00CF5EE7" w:rsidRPr="000B5B8A" w:rsidRDefault="00CF5EE7" w:rsidP="004E749D">
      <w:pPr>
        <w:spacing w:after="0" w:line="240" w:lineRule="auto"/>
        <w:rPr>
          <w:rFonts w:eastAsia="Times New Roman" w:cstheme="minorHAnsi"/>
          <w:color w:val="000000"/>
          <w:sz w:val="20"/>
          <w:szCs w:val="20"/>
        </w:rPr>
      </w:pPr>
    </w:p>
    <w:p w14:paraId="39FE47EB" w14:textId="2AC37BF4" w:rsidR="00A168B4" w:rsidRPr="000B5B8A" w:rsidRDefault="00A168B4" w:rsidP="004E749D">
      <w:pPr>
        <w:spacing w:after="0" w:line="240" w:lineRule="auto"/>
        <w:rPr>
          <w:rFonts w:eastAsia="Times New Roman" w:cstheme="minorHAnsi"/>
          <w:color w:val="000000"/>
          <w:sz w:val="24"/>
          <w:szCs w:val="24"/>
        </w:rPr>
      </w:pPr>
      <w:r w:rsidRPr="000B5B8A">
        <w:rPr>
          <w:rFonts w:eastAsia="Times New Roman" w:cstheme="minorHAnsi"/>
          <w:color w:val="000000"/>
          <w:sz w:val="24"/>
          <w:szCs w:val="24"/>
        </w:rPr>
        <w:t xml:space="preserve">Once you </w:t>
      </w:r>
      <w:proofErr w:type="gramStart"/>
      <w:r w:rsidRPr="000B5B8A">
        <w:rPr>
          <w:rFonts w:eastAsia="Times New Roman" w:cstheme="minorHAnsi"/>
          <w:color w:val="000000"/>
          <w:sz w:val="24"/>
          <w:szCs w:val="24"/>
        </w:rPr>
        <w:t>completed</w:t>
      </w:r>
      <w:proofErr w:type="gramEnd"/>
      <w:r w:rsidRPr="000B5B8A">
        <w:rPr>
          <w:rFonts w:eastAsia="Times New Roman" w:cstheme="minorHAnsi"/>
          <w:color w:val="000000"/>
          <w:sz w:val="24"/>
          <w:szCs w:val="24"/>
        </w:rPr>
        <w:t xml:space="preserve"> </w:t>
      </w:r>
      <w:r w:rsidR="00CF5EE7" w:rsidRPr="000B5B8A">
        <w:rPr>
          <w:rFonts w:eastAsia="Times New Roman" w:cstheme="minorHAnsi"/>
          <w:color w:val="000000"/>
          <w:sz w:val="24"/>
          <w:szCs w:val="24"/>
        </w:rPr>
        <w:t xml:space="preserve">your implement of </w:t>
      </w:r>
      <w:proofErr w:type="spellStart"/>
      <w:r w:rsidRPr="000B5B8A">
        <w:rPr>
          <w:rFonts w:eastAsia="Times New Roman" w:cstheme="minorHAnsi"/>
          <w:color w:val="000000"/>
          <w:sz w:val="24"/>
          <w:szCs w:val="24"/>
        </w:rPr>
        <w:t>LineList</w:t>
      </w:r>
      <w:proofErr w:type="spellEnd"/>
      <w:r w:rsidR="00CF5EE7" w:rsidRPr="000B5B8A">
        <w:rPr>
          <w:rFonts w:eastAsia="Times New Roman" w:cstheme="minorHAnsi"/>
          <w:color w:val="000000"/>
          <w:sz w:val="24"/>
          <w:szCs w:val="24"/>
        </w:rPr>
        <w:t xml:space="preserve"> class, run LLTest.java in</w:t>
      </w:r>
      <w:r w:rsidRPr="000B5B8A">
        <w:rPr>
          <w:rFonts w:eastAsia="Times New Roman" w:cstheme="minorHAnsi"/>
          <w:color w:val="000000"/>
          <w:sz w:val="24"/>
          <w:szCs w:val="24"/>
        </w:rPr>
        <w:t xml:space="preserve"> JUnit</w:t>
      </w:r>
      <w:r w:rsidR="00CF5EE7" w:rsidRPr="000B5B8A">
        <w:rPr>
          <w:rFonts w:eastAsia="Times New Roman" w:cstheme="minorHAnsi"/>
          <w:color w:val="000000"/>
          <w:sz w:val="24"/>
          <w:szCs w:val="24"/>
        </w:rPr>
        <w:t xml:space="preserve"> framework</w:t>
      </w:r>
      <w:r w:rsidRPr="000B5B8A">
        <w:rPr>
          <w:rFonts w:eastAsia="Times New Roman" w:cstheme="minorHAnsi"/>
          <w:color w:val="000000"/>
          <w:sz w:val="24"/>
          <w:szCs w:val="24"/>
        </w:rPr>
        <w:t xml:space="preserve"> to test</w:t>
      </w:r>
      <w:r w:rsidR="00CF5EE7" w:rsidRPr="000B5B8A">
        <w:rPr>
          <w:rFonts w:eastAsia="Times New Roman" w:cstheme="minorHAnsi"/>
          <w:color w:val="000000"/>
          <w:sz w:val="24"/>
          <w:szCs w:val="24"/>
        </w:rPr>
        <w:t xml:space="preserve"> your</w:t>
      </w:r>
      <w:r w:rsidRPr="000B5B8A">
        <w:rPr>
          <w:rFonts w:eastAsia="Times New Roman" w:cstheme="minorHAnsi"/>
          <w:color w:val="000000"/>
          <w:sz w:val="24"/>
          <w:szCs w:val="24"/>
        </w:rPr>
        <w:t xml:space="preserve"> </w:t>
      </w:r>
      <w:proofErr w:type="spellStart"/>
      <w:r w:rsidRPr="000B5B8A">
        <w:rPr>
          <w:rFonts w:eastAsia="Times New Roman" w:cstheme="minorHAnsi"/>
          <w:color w:val="000000"/>
          <w:sz w:val="24"/>
          <w:szCs w:val="24"/>
        </w:rPr>
        <w:t>LineList</w:t>
      </w:r>
      <w:proofErr w:type="spellEnd"/>
      <w:r w:rsidRPr="000B5B8A">
        <w:rPr>
          <w:rFonts w:eastAsia="Times New Roman" w:cstheme="minorHAnsi"/>
          <w:color w:val="000000"/>
          <w:sz w:val="24"/>
          <w:szCs w:val="24"/>
        </w:rPr>
        <w:t xml:space="preserve"> class.</w:t>
      </w:r>
      <w:r w:rsidR="00CF5EE7" w:rsidRPr="000B5B8A">
        <w:rPr>
          <w:rFonts w:eastAsia="Times New Roman" w:cstheme="minorHAnsi"/>
          <w:color w:val="000000"/>
          <w:sz w:val="24"/>
          <w:szCs w:val="24"/>
        </w:rPr>
        <w:t xml:space="preserve"> </w:t>
      </w:r>
      <w:r w:rsidRPr="000B5B8A">
        <w:rPr>
          <w:rFonts w:eastAsia="Times New Roman" w:cstheme="minorHAnsi"/>
          <w:color w:val="000000"/>
          <w:sz w:val="24"/>
          <w:szCs w:val="24"/>
        </w:rPr>
        <w:t>T</w:t>
      </w:r>
      <w:r w:rsidR="00CF5EE7" w:rsidRPr="000B5B8A">
        <w:rPr>
          <w:rFonts w:eastAsia="Times New Roman" w:cstheme="minorHAnsi"/>
          <w:color w:val="000000"/>
          <w:sz w:val="24"/>
          <w:szCs w:val="24"/>
        </w:rPr>
        <w:t>he LLTest.java</w:t>
      </w:r>
      <w:r w:rsidRPr="000B5B8A">
        <w:rPr>
          <w:rFonts w:eastAsia="Times New Roman" w:cstheme="minorHAnsi"/>
          <w:color w:val="000000"/>
          <w:sz w:val="24"/>
          <w:szCs w:val="24"/>
        </w:rPr>
        <w:t xml:space="preserve"> test file includes sample test cases. </w:t>
      </w:r>
      <w:r w:rsidR="00D7181E" w:rsidRPr="000B5B8A">
        <w:rPr>
          <w:rFonts w:eastAsia="Times New Roman" w:cstheme="minorHAnsi"/>
          <w:color w:val="000000"/>
          <w:sz w:val="24"/>
          <w:szCs w:val="24"/>
        </w:rPr>
        <w:t xml:space="preserve">Your goal is to pass all test cases in LLTest.java. </w:t>
      </w:r>
      <w:r w:rsidR="00662563" w:rsidRPr="000B5B8A">
        <w:rPr>
          <w:rFonts w:eastAsia="Times New Roman" w:cstheme="minorHAnsi"/>
          <w:color w:val="000000"/>
          <w:sz w:val="24"/>
          <w:szCs w:val="24"/>
        </w:rPr>
        <w:t xml:space="preserve">We may modify the test case while grading the project. </w:t>
      </w:r>
    </w:p>
    <w:p w14:paraId="6B19DCBB" w14:textId="780E83E9" w:rsidR="00FB2808" w:rsidRPr="000B5B8A" w:rsidRDefault="00FB2808" w:rsidP="00233511">
      <w:pPr>
        <w:spacing w:before="100" w:beforeAutospacing="1" w:after="0" w:line="240" w:lineRule="auto"/>
        <w:rPr>
          <w:rFonts w:eastAsia="Times New Roman" w:cstheme="minorHAnsi"/>
          <w:color w:val="000000"/>
          <w:sz w:val="24"/>
          <w:szCs w:val="24"/>
        </w:rPr>
      </w:pPr>
      <w:r w:rsidRPr="000B5B8A">
        <w:rPr>
          <w:rFonts w:eastAsia="Times New Roman" w:cstheme="minorHAnsi"/>
          <w:color w:val="000000"/>
          <w:sz w:val="24"/>
          <w:szCs w:val="24"/>
        </w:rPr>
        <w:t>After passing</w:t>
      </w:r>
      <w:r w:rsidR="00A168B4" w:rsidRPr="000B5B8A">
        <w:rPr>
          <w:rFonts w:eastAsia="Times New Roman" w:cstheme="minorHAnsi"/>
          <w:color w:val="000000"/>
          <w:sz w:val="24"/>
          <w:szCs w:val="24"/>
        </w:rPr>
        <w:t xml:space="preserve"> </w:t>
      </w:r>
      <w:r w:rsidR="00233511" w:rsidRPr="000B5B8A">
        <w:rPr>
          <w:rFonts w:eastAsia="Times New Roman" w:cstheme="minorHAnsi"/>
          <w:color w:val="000000"/>
          <w:sz w:val="24"/>
          <w:szCs w:val="24"/>
        </w:rPr>
        <w:t>test</w:t>
      </w:r>
      <w:r w:rsidR="00A168B4" w:rsidRPr="000B5B8A">
        <w:rPr>
          <w:rFonts w:eastAsia="Times New Roman" w:cstheme="minorHAnsi"/>
          <w:color w:val="000000"/>
          <w:sz w:val="24"/>
          <w:szCs w:val="24"/>
        </w:rPr>
        <w:t xml:space="preserve"> cases</w:t>
      </w:r>
      <w:r w:rsidR="00233511" w:rsidRPr="000B5B8A">
        <w:rPr>
          <w:rFonts w:eastAsia="Times New Roman" w:cstheme="minorHAnsi"/>
          <w:color w:val="000000"/>
          <w:sz w:val="24"/>
          <w:szCs w:val="24"/>
        </w:rPr>
        <w:t>, t</w:t>
      </w:r>
      <w:r w:rsidRPr="000B5B8A">
        <w:rPr>
          <w:rFonts w:eastAsia="Times New Roman" w:cstheme="minorHAnsi"/>
          <w:color w:val="000000"/>
          <w:sz w:val="24"/>
          <w:szCs w:val="24"/>
        </w:rPr>
        <w:t xml:space="preserve">ake </w:t>
      </w:r>
      <w:r w:rsidR="00612DE8" w:rsidRPr="000B5B8A">
        <w:rPr>
          <w:rFonts w:eastAsia="Times New Roman" w:cstheme="minorHAnsi"/>
          <w:color w:val="000000"/>
          <w:sz w:val="24"/>
          <w:szCs w:val="24"/>
        </w:rPr>
        <w:t xml:space="preserve">a </w:t>
      </w:r>
      <w:r w:rsidRPr="000B5B8A">
        <w:rPr>
          <w:rFonts w:eastAsia="Times New Roman" w:cstheme="minorHAnsi"/>
          <w:color w:val="000000"/>
          <w:sz w:val="24"/>
          <w:szCs w:val="24"/>
        </w:rPr>
        <w:t xml:space="preserve">screenshot of the running output of </w:t>
      </w:r>
      <w:r w:rsidR="00612DE8" w:rsidRPr="000B5B8A">
        <w:rPr>
          <w:rFonts w:eastAsia="Times New Roman" w:cstheme="minorHAnsi"/>
          <w:color w:val="000000"/>
          <w:sz w:val="24"/>
          <w:szCs w:val="24"/>
        </w:rPr>
        <w:t>unit testing</w:t>
      </w:r>
      <w:r w:rsidRPr="000B5B8A">
        <w:rPr>
          <w:rFonts w:eastAsia="Times New Roman" w:cstheme="minorHAnsi"/>
          <w:color w:val="000000"/>
          <w:sz w:val="24"/>
          <w:szCs w:val="24"/>
        </w:rPr>
        <w:t>.</w:t>
      </w:r>
      <w:r w:rsidR="00233511" w:rsidRPr="000B5B8A">
        <w:rPr>
          <w:rFonts w:eastAsia="Times New Roman" w:cstheme="minorHAnsi"/>
          <w:color w:val="000000"/>
          <w:sz w:val="24"/>
          <w:szCs w:val="24"/>
        </w:rPr>
        <w:t xml:space="preserve"> Then move to </w:t>
      </w:r>
      <w:proofErr w:type="gramStart"/>
      <w:r w:rsidR="00233511" w:rsidRPr="000B5B8A">
        <w:rPr>
          <w:rFonts w:eastAsia="Times New Roman" w:cstheme="minorHAnsi"/>
          <w:color w:val="000000"/>
          <w:sz w:val="24"/>
          <w:szCs w:val="24"/>
        </w:rPr>
        <w:t>the part</w:t>
      </w:r>
      <w:proofErr w:type="gramEnd"/>
      <w:r w:rsidR="00233511" w:rsidRPr="000B5B8A">
        <w:rPr>
          <w:rFonts w:eastAsia="Times New Roman" w:cstheme="minorHAnsi"/>
          <w:color w:val="000000"/>
          <w:sz w:val="24"/>
          <w:szCs w:val="24"/>
        </w:rPr>
        <w:t xml:space="preserve"> 2 of this project.</w:t>
      </w:r>
      <w:r w:rsidR="00831D41" w:rsidRPr="000B5B8A">
        <w:rPr>
          <w:rFonts w:eastAsia="Times New Roman" w:cstheme="minorHAnsi"/>
          <w:color w:val="000000"/>
          <w:sz w:val="24"/>
          <w:szCs w:val="24"/>
        </w:rPr>
        <w:t xml:space="preserve"> </w:t>
      </w:r>
    </w:p>
    <w:p w14:paraId="5FE774CF" w14:textId="161ED540" w:rsidR="00831D41" w:rsidRPr="000B5B8A" w:rsidRDefault="00831D41" w:rsidP="00233511">
      <w:pPr>
        <w:spacing w:before="100" w:beforeAutospacing="1" w:after="0" w:line="240" w:lineRule="auto"/>
        <w:rPr>
          <w:rFonts w:eastAsia="Times New Roman" w:cstheme="minorHAnsi"/>
          <w:color w:val="000000"/>
          <w:sz w:val="24"/>
          <w:szCs w:val="24"/>
        </w:rPr>
      </w:pPr>
      <w:r w:rsidRPr="000B5B8A">
        <w:rPr>
          <w:rFonts w:eastAsia="Times New Roman" w:cstheme="minorHAnsi"/>
          <w:color w:val="000000"/>
          <w:sz w:val="24"/>
          <w:szCs w:val="24"/>
        </w:rPr>
        <w:t>You may use the following file to do additional testing. (Optional)</w:t>
      </w:r>
    </w:p>
    <w:p w14:paraId="2114DE56" w14:textId="79CC914C" w:rsidR="00831D41" w:rsidRPr="00831D41" w:rsidRDefault="00831D41" w:rsidP="00831D41">
      <w:pPr>
        <w:pStyle w:val="ListParagraph"/>
        <w:numPr>
          <w:ilvl w:val="0"/>
          <w:numId w:val="10"/>
        </w:num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Data1.txt</w:t>
      </w:r>
    </w:p>
    <w:p w14:paraId="5A35F462" w14:textId="77777777" w:rsidR="00662563" w:rsidRPr="000B5B8A" w:rsidRDefault="00F40032" w:rsidP="000B5B8A">
      <w:pPr>
        <w:pStyle w:val="Heading1"/>
        <w:rPr>
          <w:rFonts w:asciiTheme="minorHAnsi" w:hAnsiTheme="minorHAnsi" w:cstheme="minorHAnsi"/>
          <w:color w:val="000000" w:themeColor="text1"/>
        </w:rPr>
      </w:pPr>
      <w:r w:rsidRPr="000B5B8A">
        <w:rPr>
          <w:rFonts w:asciiTheme="minorHAnsi" w:hAnsiTheme="minorHAnsi" w:cstheme="minorHAnsi"/>
          <w:color w:val="000000" w:themeColor="text1"/>
        </w:rPr>
        <w:t>Part 2 -</w:t>
      </w:r>
      <w:r w:rsidR="000E07EB" w:rsidRPr="000B5B8A">
        <w:rPr>
          <w:rFonts w:asciiTheme="minorHAnsi" w:hAnsiTheme="minorHAnsi" w:cstheme="minorHAnsi"/>
          <w:color w:val="000000" w:themeColor="text1"/>
        </w:rPr>
        <w:t xml:space="preserve"> Line Editor Application</w:t>
      </w:r>
    </w:p>
    <w:p w14:paraId="62ED3694" w14:textId="10C70DD7" w:rsidR="00933C54" w:rsidRPr="000B5B8A" w:rsidRDefault="000E07EB" w:rsidP="00217A35">
      <w:pPr>
        <w:spacing w:before="100" w:beforeAutospacing="1" w:after="0" w:line="240" w:lineRule="auto"/>
        <w:rPr>
          <w:rFonts w:eastAsia="Times New Roman" w:cstheme="minorHAnsi"/>
          <w:color w:val="000000"/>
          <w:sz w:val="24"/>
          <w:szCs w:val="24"/>
        </w:rPr>
      </w:pPr>
      <w:r w:rsidRPr="000B5B8A">
        <w:rPr>
          <w:rFonts w:eastAsia="Times New Roman" w:cstheme="minorHAnsi"/>
          <w:color w:val="000000"/>
          <w:sz w:val="24"/>
          <w:szCs w:val="24"/>
        </w:rPr>
        <w:t xml:space="preserve">Write </w:t>
      </w:r>
      <w:r w:rsidR="001A6B19">
        <w:rPr>
          <w:rFonts w:eastAsia="Times New Roman" w:cstheme="minorHAnsi"/>
          <w:color w:val="000000"/>
          <w:sz w:val="24"/>
          <w:szCs w:val="24"/>
        </w:rPr>
        <w:t xml:space="preserve">a </w:t>
      </w:r>
      <w:r w:rsidRPr="000B5B8A">
        <w:rPr>
          <w:rFonts w:eastAsia="Times New Roman" w:cstheme="minorHAnsi"/>
          <w:color w:val="000000"/>
          <w:sz w:val="24"/>
          <w:szCs w:val="24"/>
        </w:rPr>
        <w:t>line editor application LineEditor.java</w:t>
      </w:r>
      <w:r w:rsidR="00514D2D" w:rsidRPr="000B5B8A">
        <w:rPr>
          <w:rFonts w:eastAsia="Times New Roman" w:cstheme="minorHAnsi"/>
          <w:color w:val="000000"/>
          <w:sz w:val="24"/>
          <w:szCs w:val="24"/>
        </w:rPr>
        <w:t xml:space="preserve">. If you run the program with no command line </w:t>
      </w:r>
      <w:r w:rsidR="00D81981" w:rsidRPr="000B5B8A">
        <w:rPr>
          <w:rFonts w:eastAsia="Times New Roman" w:cstheme="minorHAnsi"/>
          <w:color w:val="000000"/>
          <w:sz w:val="24"/>
          <w:szCs w:val="24"/>
        </w:rPr>
        <w:t>arguments,</w:t>
      </w:r>
      <w:r w:rsidR="00514D2D" w:rsidRPr="000B5B8A">
        <w:rPr>
          <w:rFonts w:eastAsia="Times New Roman" w:cstheme="minorHAnsi"/>
          <w:color w:val="000000"/>
          <w:sz w:val="24"/>
          <w:szCs w:val="24"/>
        </w:rPr>
        <w:t xml:space="preserve"> it will begin with an empty document. If you give the name of an existing file as a command line </w:t>
      </w:r>
      <w:r w:rsidR="00D81981" w:rsidRPr="000B5B8A">
        <w:rPr>
          <w:rFonts w:eastAsia="Times New Roman" w:cstheme="minorHAnsi"/>
          <w:color w:val="000000"/>
          <w:sz w:val="24"/>
          <w:szCs w:val="24"/>
        </w:rPr>
        <w:t>argument,</w:t>
      </w:r>
      <w:r w:rsidR="00514D2D" w:rsidRPr="000B5B8A">
        <w:rPr>
          <w:rFonts w:eastAsia="Times New Roman" w:cstheme="minorHAnsi"/>
          <w:color w:val="000000"/>
          <w:sz w:val="24"/>
          <w:szCs w:val="24"/>
        </w:rPr>
        <w:t xml:space="preserve"> it will open and load the contents of that file and store all lines in </w:t>
      </w:r>
      <w:proofErr w:type="spellStart"/>
      <w:r w:rsidR="00514D2D" w:rsidRPr="000B5B8A">
        <w:rPr>
          <w:rFonts w:eastAsia="Times New Roman" w:cstheme="minorHAnsi"/>
          <w:color w:val="000000"/>
          <w:sz w:val="24"/>
          <w:szCs w:val="24"/>
        </w:rPr>
        <w:t>LineList</w:t>
      </w:r>
      <w:proofErr w:type="spellEnd"/>
      <w:r w:rsidR="00514D2D" w:rsidRPr="000B5B8A">
        <w:rPr>
          <w:rFonts w:eastAsia="Times New Roman" w:cstheme="minorHAnsi"/>
          <w:color w:val="000000"/>
          <w:sz w:val="24"/>
          <w:szCs w:val="24"/>
        </w:rPr>
        <w:t xml:space="preserve"> object. </w:t>
      </w:r>
      <w:r w:rsidR="00933C54" w:rsidRPr="000B5B8A">
        <w:rPr>
          <w:rFonts w:eastAsia="Times New Roman" w:cstheme="minorHAnsi"/>
          <w:color w:val="000000"/>
          <w:sz w:val="24"/>
          <w:szCs w:val="24"/>
        </w:rPr>
        <w:t xml:space="preserve"> </w:t>
      </w:r>
    </w:p>
    <w:p w14:paraId="4153C9F2" w14:textId="77777777" w:rsidR="00D81981" w:rsidRPr="000B5B8A" w:rsidRDefault="00514D2D" w:rsidP="00217A35">
      <w:pPr>
        <w:spacing w:before="100" w:beforeAutospacing="1" w:after="0" w:line="240" w:lineRule="auto"/>
        <w:rPr>
          <w:rFonts w:eastAsia="Times New Roman" w:cstheme="minorHAnsi"/>
          <w:color w:val="000000"/>
          <w:sz w:val="24"/>
          <w:szCs w:val="24"/>
        </w:rPr>
      </w:pPr>
      <w:r w:rsidRPr="000B5B8A">
        <w:rPr>
          <w:rFonts w:eastAsia="Times New Roman" w:cstheme="minorHAnsi"/>
          <w:color w:val="000000"/>
          <w:sz w:val="24"/>
          <w:szCs w:val="24"/>
        </w:rPr>
        <w:t xml:space="preserve">The following is </w:t>
      </w:r>
      <w:r w:rsidR="00D81981" w:rsidRPr="000B5B8A">
        <w:rPr>
          <w:rFonts w:eastAsia="Times New Roman" w:cstheme="minorHAnsi"/>
          <w:color w:val="000000"/>
          <w:sz w:val="24"/>
          <w:szCs w:val="24"/>
        </w:rPr>
        <w:t xml:space="preserve">a sample </w:t>
      </w:r>
      <w:proofErr w:type="gramStart"/>
      <w:r w:rsidR="00D81981" w:rsidRPr="000B5B8A">
        <w:rPr>
          <w:rFonts w:eastAsia="Times New Roman" w:cstheme="minorHAnsi"/>
          <w:color w:val="000000"/>
          <w:sz w:val="24"/>
          <w:szCs w:val="24"/>
        </w:rPr>
        <w:t>menu</w:t>
      </w:r>
      <w:proofErr w:type="gramEnd"/>
      <w:r w:rsidR="00D81981" w:rsidRPr="000B5B8A">
        <w:rPr>
          <w:rFonts w:eastAsia="Times New Roman" w:cstheme="minorHAnsi"/>
          <w:color w:val="000000"/>
          <w:sz w:val="24"/>
          <w:szCs w:val="24"/>
        </w:rPr>
        <w:t xml:space="preserve"> </w:t>
      </w:r>
      <w:r w:rsidRPr="000B5B8A">
        <w:rPr>
          <w:rFonts w:eastAsia="Times New Roman" w:cstheme="minorHAnsi"/>
          <w:color w:val="000000"/>
          <w:sz w:val="24"/>
          <w:szCs w:val="24"/>
        </w:rPr>
        <w:t>when the program starts.</w:t>
      </w:r>
      <w:r w:rsidR="00D81981" w:rsidRPr="000B5B8A">
        <w:rPr>
          <w:rFonts w:eastAsia="Times New Roman" w:cstheme="minorHAnsi"/>
          <w:color w:val="000000"/>
          <w:sz w:val="24"/>
          <w:szCs w:val="24"/>
        </w:rPr>
        <w:t xml:space="preserve">  </w:t>
      </w:r>
    </w:p>
    <w:p w14:paraId="46771E42" w14:textId="77777777" w:rsidR="00D81981" w:rsidRPr="00D8198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981">
        <w:rPr>
          <w:rFonts w:ascii="Courier New" w:eastAsia="Times New Roman" w:hAnsi="Courier New" w:cs="Courier New"/>
          <w:color w:val="000000"/>
          <w:sz w:val="20"/>
          <w:szCs w:val="20"/>
        </w:rPr>
        <w:t>Menu: m</w:t>
      </w:r>
    </w:p>
    <w:p w14:paraId="62D09F8B" w14:textId="77777777" w:rsidR="00D81981" w:rsidRPr="00D8198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981">
        <w:rPr>
          <w:rFonts w:ascii="Courier New" w:eastAsia="Times New Roman" w:hAnsi="Courier New" w:cs="Courier New"/>
          <w:color w:val="000000"/>
          <w:sz w:val="20"/>
          <w:szCs w:val="20"/>
        </w:rPr>
        <w:t xml:space="preserve">Load File: load </w:t>
      </w:r>
      <w:proofErr w:type="spellStart"/>
      <w:r w:rsidRPr="00D81981">
        <w:rPr>
          <w:rFonts w:ascii="Courier New" w:eastAsia="Times New Roman" w:hAnsi="Courier New" w:cs="Courier New"/>
          <w:color w:val="000000"/>
          <w:sz w:val="20"/>
          <w:szCs w:val="20"/>
        </w:rPr>
        <w:t>fileName</w:t>
      </w:r>
      <w:proofErr w:type="spellEnd"/>
      <w:r w:rsidRPr="00D81981">
        <w:rPr>
          <w:rFonts w:ascii="Courier New" w:eastAsia="Times New Roman" w:hAnsi="Courier New" w:cs="Courier New"/>
          <w:color w:val="000000"/>
          <w:sz w:val="20"/>
          <w:szCs w:val="20"/>
        </w:rPr>
        <w:t xml:space="preserve"> </w:t>
      </w:r>
      <w:proofErr w:type="spellStart"/>
      <w:proofErr w:type="gramStart"/>
      <w:r w:rsidRPr="00D81981">
        <w:rPr>
          <w:rFonts w:ascii="Courier New" w:eastAsia="Times New Roman" w:hAnsi="Courier New" w:cs="Courier New"/>
          <w:color w:val="000000"/>
          <w:sz w:val="20"/>
          <w:szCs w:val="20"/>
        </w:rPr>
        <w:t>appendOption</w:t>
      </w:r>
      <w:proofErr w:type="spellEnd"/>
      <w:r w:rsidRPr="00D81981">
        <w:rPr>
          <w:rFonts w:ascii="Courier New" w:eastAsia="Times New Roman" w:hAnsi="Courier New" w:cs="Courier New"/>
          <w:color w:val="000000"/>
          <w:sz w:val="20"/>
          <w:szCs w:val="20"/>
        </w:rPr>
        <w:t>(</w:t>
      </w:r>
      <w:proofErr w:type="gramEnd"/>
      <w:r w:rsidRPr="00D81981">
        <w:rPr>
          <w:rFonts w:ascii="Courier New" w:eastAsia="Times New Roman" w:hAnsi="Courier New" w:cs="Courier New"/>
          <w:color w:val="000000"/>
          <w:sz w:val="20"/>
          <w:szCs w:val="20"/>
        </w:rPr>
        <w:t>1-append, 0-new list)</w:t>
      </w:r>
    </w:p>
    <w:p w14:paraId="788581F7" w14:textId="77777777" w:rsidR="00D81981" w:rsidRPr="00D8198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981">
        <w:rPr>
          <w:rFonts w:ascii="Courier New" w:eastAsia="Times New Roman" w:hAnsi="Courier New" w:cs="Courier New"/>
          <w:color w:val="000000"/>
          <w:sz w:val="20"/>
          <w:szCs w:val="20"/>
        </w:rPr>
        <w:t>Print: p</w:t>
      </w:r>
    </w:p>
    <w:p w14:paraId="34D7E534" w14:textId="77777777" w:rsidR="00D81981" w:rsidRPr="00D8198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981">
        <w:rPr>
          <w:rFonts w:ascii="Courier New" w:eastAsia="Times New Roman" w:hAnsi="Courier New" w:cs="Courier New"/>
          <w:color w:val="000000"/>
          <w:sz w:val="20"/>
          <w:szCs w:val="20"/>
        </w:rPr>
        <w:t>Display number of lines: lines</w:t>
      </w:r>
    </w:p>
    <w:p w14:paraId="5980DB20" w14:textId="77777777" w:rsidR="00D81981" w:rsidRPr="00D8198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981">
        <w:rPr>
          <w:rFonts w:ascii="Courier New" w:eastAsia="Times New Roman" w:hAnsi="Courier New" w:cs="Courier New"/>
          <w:color w:val="000000"/>
          <w:sz w:val="20"/>
          <w:szCs w:val="20"/>
        </w:rPr>
        <w:t xml:space="preserve">Display line: line </w:t>
      </w:r>
      <w:proofErr w:type="spellStart"/>
      <w:r w:rsidRPr="00D81981">
        <w:rPr>
          <w:rFonts w:ascii="Courier New" w:eastAsia="Times New Roman" w:hAnsi="Courier New" w:cs="Courier New"/>
          <w:color w:val="000000"/>
          <w:sz w:val="20"/>
          <w:szCs w:val="20"/>
        </w:rPr>
        <w:t>lineNumber</w:t>
      </w:r>
      <w:proofErr w:type="spellEnd"/>
    </w:p>
    <w:p w14:paraId="3F632F4B" w14:textId="77777777" w:rsidR="00D81981" w:rsidRPr="00D8198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981">
        <w:rPr>
          <w:rFonts w:ascii="Courier New" w:eastAsia="Times New Roman" w:hAnsi="Courier New" w:cs="Courier New"/>
          <w:color w:val="000000"/>
          <w:sz w:val="20"/>
          <w:szCs w:val="20"/>
        </w:rPr>
        <w:t>Count words: words</w:t>
      </w:r>
    </w:p>
    <w:p w14:paraId="5B1A33D3" w14:textId="77777777" w:rsidR="00D81981" w:rsidRPr="00D8198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981">
        <w:rPr>
          <w:rFonts w:ascii="Courier New" w:eastAsia="Times New Roman" w:hAnsi="Courier New" w:cs="Courier New"/>
          <w:color w:val="000000"/>
          <w:sz w:val="20"/>
          <w:szCs w:val="20"/>
        </w:rPr>
        <w:t xml:space="preserve">Delete line: del </w:t>
      </w:r>
      <w:proofErr w:type="spellStart"/>
      <w:r w:rsidRPr="00D81981">
        <w:rPr>
          <w:rFonts w:ascii="Courier New" w:eastAsia="Times New Roman" w:hAnsi="Courier New" w:cs="Courier New"/>
          <w:color w:val="000000"/>
          <w:sz w:val="20"/>
          <w:szCs w:val="20"/>
        </w:rPr>
        <w:t>lineNumberToDelete</w:t>
      </w:r>
      <w:proofErr w:type="spellEnd"/>
    </w:p>
    <w:p w14:paraId="17430EDB" w14:textId="77777777" w:rsidR="00D81981" w:rsidRPr="00D8198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981">
        <w:rPr>
          <w:rFonts w:ascii="Courier New" w:eastAsia="Times New Roman" w:hAnsi="Courier New" w:cs="Courier New"/>
          <w:color w:val="000000"/>
          <w:sz w:val="20"/>
          <w:szCs w:val="20"/>
        </w:rPr>
        <w:t>Append line: a</w:t>
      </w:r>
    </w:p>
    <w:p w14:paraId="029D9BF0" w14:textId="77777777" w:rsidR="00D81981" w:rsidRPr="00D8198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981">
        <w:rPr>
          <w:rFonts w:ascii="Courier New" w:eastAsia="Times New Roman" w:hAnsi="Courier New" w:cs="Courier New"/>
          <w:color w:val="000000"/>
          <w:sz w:val="20"/>
          <w:szCs w:val="20"/>
        </w:rPr>
        <w:t xml:space="preserve">Insert line: </w:t>
      </w:r>
      <w:proofErr w:type="spellStart"/>
      <w:r w:rsidRPr="00D81981">
        <w:rPr>
          <w:rFonts w:ascii="Courier New" w:eastAsia="Times New Roman" w:hAnsi="Courier New" w:cs="Courier New"/>
          <w:color w:val="000000"/>
          <w:sz w:val="20"/>
          <w:szCs w:val="20"/>
        </w:rPr>
        <w:t>i</w:t>
      </w:r>
      <w:proofErr w:type="spellEnd"/>
      <w:r w:rsidRPr="00D81981">
        <w:rPr>
          <w:rFonts w:ascii="Courier New" w:eastAsia="Times New Roman" w:hAnsi="Courier New" w:cs="Courier New"/>
          <w:color w:val="000000"/>
          <w:sz w:val="20"/>
          <w:szCs w:val="20"/>
        </w:rPr>
        <w:t xml:space="preserve"> </w:t>
      </w:r>
      <w:proofErr w:type="spellStart"/>
      <w:r w:rsidRPr="00D81981">
        <w:rPr>
          <w:rFonts w:ascii="Courier New" w:eastAsia="Times New Roman" w:hAnsi="Courier New" w:cs="Courier New"/>
          <w:color w:val="000000"/>
          <w:sz w:val="20"/>
          <w:szCs w:val="20"/>
        </w:rPr>
        <w:t>lineNumberToInseart</w:t>
      </w:r>
      <w:proofErr w:type="spellEnd"/>
    </w:p>
    <w:p w14:paraId="7373F863" w14:textId="77777777" w:rsidR="00D81981" w:rsidRPr="00D8198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981">
        <w:rPr>
          <w:rFonts w:ascii="Courier New" w:eastAsia="Times New Roman" w:hAnsi="Courier New" w:cs="Courier New"/>
          <w:color w:val="000000"/>
          <w:sz w:val="20"/>
          <w:szCs w:val="20"/>
        </w:rPr>
        <w:t>Clear document:</w:t>
      </w:r>
      <w:r w:rsidR="00933C54">
        <w:rPr>
          <w:rFonts w:ascii="Courier New" w:eastAsia="Times New Roman" w:hAnsi="Courier New" w:cs="Courier New"/>
          <w:color w:val="000000"/>
          <w:sz w:val="20"/>
          <w:szCs w:val="20"/>
        </w:rPr>
        <w:t xml:space="preserve"> </w:t>
      </w:r>
      <w:proofErr w:type="spellStart"/>
      <w:r w:rsidRPr="00D81981">
        <w:rPr>
          <w:rFonts w:ascii="Courier New" w:eastAsia="Times New Roman" w:hAnsi="Courier New" w:cs="Courier New"/>
          <w:color w:val="000000"/>
          <w:sz w:val="20"/>
          <w:szCs w:val="20"/>
        </w:rPr>
        <w:t>cls</w:t>
      </w:r>
      <w:proofErr w:type="spellEnd"/>
    </w:p>
    <w:p w14:paraId="430CE2A1" w14:textId="77777777" w:rsidR="00D81981" w:rsidRPr="00D8198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981">
        <w:rPr>
          <w:rFonts w:ascii="Courier New" w:eastAsia="Times New Roman" w:hAnsi="Courier New" w:cs="Courier New"/>
          <w:color w:val="000000"/>
          <w:sz w:val="20"/>
          <w:szCs w:val="20"/>
        </w:rPr>
        <w:t xml:space="preserve">Replace words: rep </w:t>
      </w:r>
      <w:proofErr w:type="spellStart"/>
      <w:r w:rsidRPr="00D81981">
        <w:rPr>
          <w:rFonts w:ascii="Courier New" w:eastAsia="Times New Roman" w:hAnsi="Courier New" w:cs="Courier New"/>
          <w:color w:val="000000"/>
          <w:sz w:val="20"/>
          <w:szCs w:val="20"/>
        </w:rPr>
        <w:t>originalWord</w:t>
      </w:r>
      <w:proofErr w:type="spellEnd"/>
      <w:r w:rsidRPr="00D81981">
        <w:rPr>
          <w:rFonts w:ascii="Courier New" w:eastAsia="Times New Roman" w:hAnsi="Courier New" w:cs="Courier New"/>
          <w:color w:val="000000"/>
          <w:sz w:val="20"/>
          <w:szCs w:val="20"/>
        </w:rPr>
        <w:t xml:space="preserve"> </w:t>
      </w:r>
      <w:proofErr w:type="spellStart"/>
      <w:r w:rsidRPr="00D81981">
        <w:rPr>
          <w:rFonts w:ascii="Courier New" w:eastAsia="Times New Roman" w:hAnsi="Courier New" w:cs="Courier New"/>
          <w:color w:val="000000"/>
          <w:sz w:val="20"/>
          <w:szCs w:val="20"/>
        </w:rPr>
        <w:t>newWord</w:t>
      </w:r>
      <w:proofErr w:type="spellEnd"/>
    </w:p>
    <w:p w14:paraId="605F2436" w14:textId="77777777" w:rsidR="00D81981" w:rsidRPr="00D8198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981">
        <w:rPr>
          <w:rFonts w:ascii="Courier New" w:eastAsia="Times New Roman" w:hAnsi="Courier New" w:cs="Courier New"/>
          <w:color w:val="000000"/>
          <w:sz w:val="20"/>
          <w:szCs w:val="20"/>
        </w:rPr>
        <w:t xml:space="preserve">Save to a file: s </w:t>
      </w:r>
      <w:proofErr w:type="spellStart"/>
      <w:r w:rsidRPr="00D81981">
        <w:rPr>
          <w:rFonts w:ascii="Courier New" w:eastAsia="Times New Roman" w:hAnsi="Courier New" w:cs="Courier New"/>
          <w:color w:val="000000"/>
          <w:sz w:val="20"/>
          <w:szCs w:val="20"/>
        </w:rPr>
        <w:t>fileName</w:t>
      </w:r>
      <w:proofErr w:type="spellEnd"/>
    </w:p>
    <w:p w14:paraId="3CFD10C5" w14:textId="77777777" w:rsidR="00514D2D" w:rsidRPr="00D8198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981">
        <w:rPr>
          <w:rFonts w:ascii="Courier New" w:eastAsia="Times New Roman" w:hAnsi="Courier New" w:cs="Courier New"/>
          <w:color w:val="000000"/>
          <w:sz w:val="20"/>
          <w:szCs w:val="20"/>
        </w:rPr>
        <w:t>Quiz: quit</w:t>
      </w:r>
    </w:p>
    <w:p w14:paraId="6C58AC3A" w14:textId="11A2667B" w:rsidR="001D450D" w:rsidRPr="00411548" w:rsidRDefault="00514D2D" w:rsidP="00411548">
      <w:pPr>
        <w:spacing w:before="100" w:beforeAutospacing="1" w:after="120" w:line="240" w:lineRule="auto"/>
        <w:rPr>
          <w:rFonts w:eastAsia="Times New Roman" w:cstheme="minorHAnsi"/>
          <w:color w:val="000000"/>
          <w:sz w:val="24"/>
          <w:szCs w:val="24"/>
        </w:rPr>
      </w:pPr>
      <w:r w:rsidRPr="000B5B8A">
        <w:rPr>
          <w:rFonts w:eastAsia="Times New Roman" w:cstheme="minorHAnsi"/>
          <w:color w:val="000000"/>
          <w:sz w:val="24"/>
          <w:szCs w:val="24"/>
        </w:rPr>
        <w:t xml:space="preserve">Each command in the menu is associated with a method you implemented in </w:t>
      </w:r>
      <w:proofErr w:type="gramStart"/>
      <w:r w:rsidRPr="000B5B8A">
        <w:rPr>
          <w:rFonts w:eastAsia="Times New Roman" w:cstheme="minorHAnsi"/>
          <w:color w:val="000000"/>
          <w:sz w:val="24"/>
          <w:szCs w:val="24"/>
        </w:rPr>
        <w:t>the LineList.java</w:t>
      </w:r>
      <w:proofErr w:type="gramEnd"/>
      <w:r w:rsidRPr="000B5B8A">
        <w:rPr>
          <w:rFonts w:eastAsia="Times New Roman" w:cstheme="minorHAnsi"/>
          <w:color w:val="000000"/>
          <w:sz w:val="24"/>
          <w:szCs w:val="24"/>
        </w:rPr>
        <w:t xml:space="preserve">. </w:t>
      </w:r>
      <w:r w:rsidR="007E3140" w:rsidRPr="000B5B8A">
        <w:rPr>
          <w:rFonts w:eastAsia="Times New Roman" w:cstheme="minorHAnsi"/>
          <w:color w:val="000000"/>
          <w:sz w:val="24"/>
          <w:szCs w:val="24"/>
        </w:rPr>
        <w:t xml:space="preserve"> Your menu must include all commands defined in </w:t>
      </w:r>
      <w:proofErr w:type="spellStart"/>
      <w:r w:rsidR="007E3140" w:rsidRPr="000B5B8A">
        <w:rPr>
          <w:rFonts w:eastAsia="Times New Roman" w:cstheme="minorHAnsi"/>
          <w:color w:val="000000"/>
          <w:sz w:val="24"/>
          <w:szCs w:val="24"/>
        </w:rPr>
        <w:t>LineList</w:t>
      </w:r>
      <w:proofErr w:type="spellEnd"/>
      <w:r w:rsidR="007E3140" w:rsidRPr="000B5B8A">
        <w:rPr>
          <w:rFonts w:eastAsia="Times New Roman" w:cstheme="minorHAnsi"/>
          <w:color w:val="000000"/>
          <w:sz w:val="24"/>
          <w:szCs w:val="24"/>
        </w:rPr>
        <w:t xml:space="preserve"> class.  </w:t>
      </w:r>
      <w:r w:rsidRPr="000B5B8A">
        <w:rPr>
          <w:rFonts w:eastAsia="Times New Roman" w:cstheme="minorHAnsi"/>
          <w:color w:val="000000"/>
          <w:sz w:val="24"/>
          <w:szCs w:val="24"/>
        </w:rPr>
        <w:t xml:space="preserve">The following table shows the menu command and its corresponding method call in the </w:t>
      </w:r>
      <w:proofErr w:type="spellStart"/>
      <w:r w:rsidRPr="000B5B8A">
        <w:rPr>
          <w:rFonts w:eastAsia="Times New Roman" w:cstheme="minorHAnsi"/>
          <w:color w:val="000000"/>
          <w:sz w:val="24"/>
          <w:szCs w:val="24"/>
        </w:rPr>
        <w:t>LineList</w:t>
      </w:r>
      <w:proofErr w:type="spellEnd"/>
      <w:r w:rsidRPr="000B5B8A">
        <w:rPr>
          <w:rFonts w:eastAsia="Times New Roman" w:cstheme="minorHAnsi"/>
          <w:color w:val="000000"/>
          <w:sz w:val="24"/>
          <w:szCs w:val="24"/>
        </w:rPr>
        <w:t xml:space="preserve"> class.</w:t>
      </w:r>
    </w:p>
    <w:tbl>
      <w:tblPr>
        <w:tblW w:w="5485" w:type="dxa"/>
        <w:jc w:val="center"/>
        <w:tblLook w:val="04A0" w:firstRow="1" w:lastRow="0" w:firstColumn="1" w:lastColumn="0" w:noHBand="0" w:noVBand="1"/>
      </w:tblPr>
      <w:tblGrid>
        <w:gridCol w:w="580"/>
        <w:gridCol w:w="2025"/>
        <w:gridCol w:w="2880"/>
      </w:tblGrid>
      <w:tr w:rsidR="001D450D" w:rsidRPr="001D450D" w14:paraId="4E4461E3" w14:textId="77777777" w:rsidTr="001D450D">
        <w:trPr>
          <w:trHeight w:val="300"/>
          <w:jc w:val="center"/>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D40D81" w14:textId="77777777" w:rsidR="001D450D" w:rsidRPr="001D450D" w:rsidRDefault="001D450D" w:rsidP="001D450D">
            <w:pPr>
              <w:spacing w:after="0" w:line="240" w:lineRule="auto"/>
              <w:rPr>
                <w:rFonts w:ascii="Calibri" w:eastAsia="Times New Roman" w:hAnsi="Calibri" w:cs="Calibri"/>
                <w:color w:val="000000"/>
                <w:lang w:eastAsia="zh-CN"/>
              </w:rPr>
            </w:pPr>
            <w:r w:rsidRPr="001D450D">
              <w:rPr>
                <w:rFonts w:ascii="Calibri" w:eastAsia="Times New Roman" w:hAnsi="Calibri" w:cs="Calibri"/>
                <w:color w:val="000000"/>
                <w:lang w:eastAsia="zh-CN"/>
              </w:rPr>
              <w:t> </w:t>
            </w:r>
          </w:p>
        </w:tc>
        <w:tc>
          <w:tcPr>
            <w:tcW w:w="2025" w:type="dxa"/>
            <w:tcBorders>
              <w:top w:val="single" w:sz="4" w:space="0" w:color="auto"/>
              <w:left w:val="nil"/>
              <w:bottom w:val="single" w:sz="4" w:space="0" w:color="auto"/>
              <w:right w:val="single" w:sz="4" w:space="0" w:color="auto"/>
            </w:tcBorders>
            <w:shd w:val="clear" w:color="auto" w:fill="auto"/>
            <w:noWrap/>
            <w:vAlign w:val="bottom"/>
            <w:hideMark/>
          </w:tcPr>
          <w:p w14:paraId="0216DF04" w14:textId="77777777" w:rsidR="001D450D" w:rsidRPr="001D450D" w:rsidRDefault="001D450D" w:rsidP="001D450D">
            <w:pPr>
              <w:spacing w:after="0" w:line="240" w:lineRule="auto"/>
              <w:jc w:val="center"/>
              <w:rPr>
                <w:rFonts w:ascii="Calibri" w:eastAsia="Times New Roman" w:hAnsi="Calibri" w:cs="Calibri"/>
                <w:color w:val="000000"/>
                <w:lang w:eastAsia="zh-CN"/>
              </w:rPr>
            </w:pPr>
            <w:r w:rsidRPr="001D450D">
              <w:rPr>
                <w:rFonts w:ascii="Calibri" w:eastAsia="Times New Roman" w:hAnsi="Calibri" w:cs="Calibri"/>
                <w:color w:val="000000"/>
                <w:lang w:eastAsia="zh-CN"/>
              </w:rPr>
              <w:t>Menu command</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42764510" w14:textId="77777777" w:rsidR="001D450D" w:rsidRPr="001D450D" w:rsidRDefault="001D450D" w:rsidP="001D450D">
            <w:pPr>
              <w:spacing w:after="0" w:line="240" w:lineRule="auto"/>
              <w:jc w:val="center"/>
              <w:rPr>
                <w:rFonts w:ascii="Calibri" w:eastAsia="Times New Roman" w:hAnsi="Calibri" w:cs="Calibri"/>
                <w:color w:val="000000"/>
                <w:lang w:eastAsia="zh-CN"/>
              </w:rPr>
            </w:pPr>
            <w:r w:rsidRPr="001D450D">
              <w:rPr>
                <w:rFonts w:ascii="Calibri" w:eastAsia="Times New Roman" w:hAnsi="Calibri" w:cs="Calibri"/>
                <w:color w:val="000000"/>
                <w:lang w:eastAsia="zh-CN"/>
              </w:rPr>
              <w:t xml:space="preserve">Method in </w:t>
            </w:r>
            <w:proofErr w:type="spellStart"/>
            <w:r w:rsidRPr="001D450D">
              <w:rPr>
                <w:rFonts w:ascii="Calibri" w:eastAsia="Times New Roman" w:hAnsi="Calibri" w:cs="Calibri"/>
                <w:color w:val="000000"/>
                <w:lang w:eastAsia="zh-CN"/>
              </w:rPr>
              <w:t>LineList</w:t>
            </w:r>
            <w:proofErr w:type="spellEnd"/>
            <w:r w:rsidRPr="001D450D">
              <w:rPr>
                <w:rFonts w:ascii="Calibri" w:eastAsia="Times New Roman" w:hAnsi="Calibri" w:cs="Calibri"/>
                <w:color w:val="000000"/>
                <w:lang w:eastAsia="zh-CN"/>
              </w:rPr>
              <w:t xml:space="preserve"> class</w:t>
            </w:r>
          </w:p>
        </w:tc>
      </w:tr>
      <w:tr w:rsidR="001D450D" w:rsidRPr="001D450D" w14:paraId="7BF30527"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06C2199" w14:textId="77777777" w:rsidR="001D450D" w:rsidRPr="001D450D" w:rsidRDefault="001D450D" w:rsidP="001D450D">
            <w:pPr>
              <w:spacing w:after="0" w:line="240" w:lineRule="auto"/>
              <w:jc w:val="right"/>
              <w:rPr>
                <w:rFonts w:ascii="Calibri" w:eastAsia="Times New Roman" w:hAnsi="Calibri" w:cs="Calibri"/>
                <w:color w:val="000000"/>
                <w:lang w:eastAsia="zh-CN"/>
              </w:rPr>
            </w:pPr>
            <w:r w:rsidRPr="001D450D">
              <w:rPr>
                <w:rFonts w:ascii="Calibri" w:eastAsia="Times New Roman" w:hAnsi="Calibri" w:cs="Calibri"/>
                <w:color w:val="000000"/>
                <w:lang w:eastAsia="zh-CN"/>
              </w:rPr>
              <w:t>1</w:t>
            </w:r>
          </w:p>
        </w:tc>
        <w:tc>
          <w:tcPr>
            <w:tcW w:w="2025" w:type="dxa"/>
            <w:tcBorders>
              <w:top w:val="nil"/>
              <w:left w:val="nil"/>
              <w:bottom w:val="single" w:sz="4" w:space="0" w:color="auto"/>
              <w:right w:val="single" w:sz="4" w:space="0" w:color="auto"/>
            </w:tcBorders>
            <w:shd w:val="clear" w:color="auto" w:fill="auto"/>
            <w:noWrap/>
            <w:vAlign w:val="bottom"/>
            <w:hideMark/>
          </w:tcPr>
          <w:p w14:paraId="3F51C625" w14:textId="77777777" w:rsidR="001D450D" w:rsidRPr="001D450D" w:rsidRDefault="001D450D" w:rsidP="001D450D">
            <w:pPr>
              <w:spacing w:after="0" w:line="240" w:lineRule="auto"/>
              <w:jc w:val="center"/>
              <w:rPr>
                <w:rFonts w:ascii="Calibri" w:eastAsia="Times New Roman" w:hAnsi="Calibri" w:cs="Calibri"/>
                <w:color w:val="000000"/>
                <w:lang w:eastAsia="zh-CN"/>
              </w:rPr>
            </w:pPr>
            <w:r w:rsidRPr="001D450D">
              <w:rPr>
                <w:rFonts w:ascii="Calibri" w:eastAsia="Times New Roman" w:hAnsi="Calibri" w:cs="Calibri"/>
                <w:color w:val="000000"/>
                <w:lang w:eastAsia="zh-CN"/>
              </w:rPr>
              <w:t>load</w:t>
            </w:r>
          </w:p>
        </w:tc>
        <w:tc>
          <w:tcPr>
            <w:tcW w:w="2880" w:type="dxa"/>
            <w:tcBorders>
              <w:top w:val="nil"/>
              <w:left w:val="nil"/>
              <w:bottom w:val="single" w:sz="4" w:space="0" w:color="auto"/>
              <w:right w:val="single" w:sz="4" w:space="0" w:color="auto"/>
            </w:tcBorders>
            <w:shd w:val="clear" w:color="auto" w:fill="auto"/>
            <w:noWrap/>
            <w:vAlign w:val="bottom"/>
            <w:hideMark/>
          </w:tcPr>
          <w:p w14:paraId="3F2B51EF" w14:textId="77777777" w:rsidR="001D450D" w:rsidRPr="001D450D" w:rsidRDefault="001D450D" w:rsidP="001D450D">
            <w:pPr>
              <w:spacing w:after="0" w:line="240" w:lineRule="auto"/>
              <w:jc w:val="center"/>
              <w:rPr>
                <w:rFonts w:ascii="Calibri" w:eastAsia="Times New Roman" w:hAnsi="Calibri" w:cs="Calibri"/>
                <w:color w:val="000000"/>
                <w:lang w:eastAsia="zh-CN"/>
              </w:rPr>
            </w:pPr>
            <w:proofErr w:type="gramStart"/>
            <w:r w:rsidRPr="001D450D">
              <w:rPr>
                <w:rFonts w:ascii="Calibri" w:eastAsia="Times New Roman" w:hAnsi="Calibri" w:cs="Calibri"/>
                <w:color w:val="000000"/>
                <w:lang w:eastAsia="zh-CN"/>
              </w:rPr>
              <w:t>load(</w:t>
            </w:r>
            <w:proofErr w:type="gramEnd"/>
            <w:r w:rsidRPr="001D450D">
              <w:rPr>
                <w:rFonts w:ascii="Calibri" w:eastAsia="Times New Roman" w:hAnsi="Calibri" w:cs="Calibri"/>
                <w:color w:val="000000"/>
                <w:lang w:eastAsia="zh-CN"/>
              </w:rPr>
              <w:t>)</w:t>
            </w:r>
          </w:p>
        </w:tc>
      </w:tr>
      <w:tr w:rsidR="001D450D" w:rsidRPr="001D450D" w14:paraId="63A6A43C"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519A660" w14:textId="77777777" w:rsidR="001D450D" w:rsidRPr="001D450D" w:rsidRDefault="001D450D" w:rsidP="001D450D">
            <w:pPr>
              <w:spacing w:after="0" w:line="240" w:lineRule="auto"/>
              <w:jc w:val="right"/>
              <w:rPr>
                <w:rFonts w:ascii="Calibri" w:eastAsia="Times New Roman" w:hAnsi="Calibri" w:cs="Calibri"/>
                <w:color w:val="000000"/>
                <w:lang w:eastAsia="zh-CN"/>
              </w:rPr>
            </w:pPr>
            <w:r w:rsidRPr="001D450D">
              <w:rPr>
                <w:rFonts w:ascii="Calibri" w:eastAsia="Times New Roman" w:hAnsi="Calibri" w:cs="Calibri"/>
                <w:color w:val="000000"/>
                <w:lang w:eastAsia="zh-CN"/>
              </w:rPr>
              <w:t>2</w:t>
            </w:r>
          </w:p>
        </w:tc>
        <w:tc>
          <w:tcPr>
            <w:tcW w:w="2025" w:type="dxa"/>
            <w:tcBorders>
              <w:top w:val="nil"/>
              <w:left w:val="nil"/>
              <w:bottom w:val="single" w:sz="4" w:space="0" w:color="auto"/>
              <w:right w:val="single" w:sz="4" w:space="0" w:color="auto"/>
            </w:tcBorders>
            <w:shd w:val="clear" w:color="auto" w:fill="auto"/>
            <w:noWrap/>
            <w:vAlign w:val="bottom"/>
            <w:hideMark/>
          </w:tcPr>
          <w:p w14:paraId="3410786F" w14:textId="77777777" w:rsidR="001D450D" w:rsidRPr="001D450D" w:rsidRDefault="001D450D" w:rsidP="001D450D">
            <w:pPr>
              <w:spacing w:after="0" w:line="240" w:lineRule="auto"/>
              <w:jc w:val="center"/>
              <w:rPr>
                <w:rFonts w:ascii="Calibri" w:eastAsia="Times New Roman" w:hAnsi="Calibri" w:cs="Calibri"/>
                <w:color w:val="000000"/>
                <w:lang w:eastAsia="zh-CN"/>
              </w:rPr>
            </w:pPr>
            <w:r w:rsidRPr="001D450D">
              <w:rPr>
                <w:rFonts w:ascii="Calibri" w:eastAsia="Times New Roman" w:hAnsi="Calibri" w:cs="Calibri"/>
                <w:color w:val="000000"/>
                <w:lang w:eastAsia="zh-CN"/>
              </w:rPr>
              <w:t>s</w:t>
            </w:r>
          </w:p>
        </w:tc>
        <w:tc>
          <w:tcPr>
            <w:tcW w:w="2880" w:type="dxa"/>
            <w:tcBorders>
              <w:top w:val="nil"/>
              <w:left w:val="nil"/>
              <w:bottom w:val="single" w:sz="4" w:space="0" w:color="auto"/>
              <w:right w:val="single" w:sz="4" w:space="0" w:color="auto"/>
            </w:tcBorders>
            <w:shd w:val="clear" w:color="auto" w:fill="auto"/>
            <w:noWrap/>
            <w:vAlign w:val="bottom"/>
            <w:hideMark/>
          </w:tcPr>
          <w:p w14:paraId="76E8FFB4" w14:textId="77777777" w:rsidR="001D450D" w:rsidRPr="001D450D" w:rsidRDefault="001D450D" w:rsidP="001D450D">
            <w:pPr>
              <w:spacing w:after="0" w:line="240" w:lineRule="auto"/>
              <w:jc w:val="center"/>
              <w:rPr>
                <w:rFonts w:ascii="Calibri" w:eastAsia="Times New Roman" w:hAnsi="Calibri" w:cs="Calibri"/>
                <w:color w:val="000000"/>
                <w:lang w:eastAsia="zh-CN"/>
              </w:rPr>
            </w:pPr>
            <w:proofErr w:type="gramStart"/>
            <w:r w:rsidRPr="001D450D">
              <w:rPr>
                <w:rFonts w:ascii="Calibri" w:eastAsia="Times New Roman" w:hAnsi="Calibri" w:cs="Calibri"/>
                <w:color w:val="000000"/>
                <w:lang w:eastAsia="zh-CN"/>
              </w:rPr>
              <w:t>save(</w:t>
            </w:r>
            <w:proofErr w:type="gramEnd"/>
            <w:r w:rsidRPr="001D450D">
              <w:rPr>
                <w:rFonts w:ascii="Calibri" w:eastAsia="Times New Roman" w:hAnsi="Calibri" w:cs="Calibri"/>
                <w:color w:val="000000"/>
                <w:lang w:eastAsia="zh-CN"/>
              </w:rPr>
              <w:t>)</w:t>
            </w:r>
          </w:p>
        </w:tc>
      </w:tr>
      <w:tr w:rsidR="001D450D" w:rsidRPr="001D450D" w14:paraId="4ABD6EA2"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AF777C7" w14:textId="77777777" w:rsidR="001D450D" w:rsidRPr="001D450D" w:rsidRDefault="001D450D" w:rsidP="001D450D">
            <w:pPr>
              <w:spacing w:after="0" w:line="240" w:lineRule="auto"/>
              <w:jc w:val="right"/>
              <w:rPr>
                <w:rFonts w:ascii="Calibri" w:eastAsia="Times New Roman" w:hAnsi="Calibri" w:cs="Calibri"/>
                <w:color w:val="000000"/>
                <w:lang w:eastAsia="zh-CN"/>
              </w:rPr>
            </w:pPr>
            <w:r w:rsidRPr="001D450D">
              <w:rPr>
                <w:rFonts w:ascii="Calibri" w:eastAsia="Times New Roman" w:hAnsi="Calibri" w:cs="Calibri"/>
                <w:color w:val="000000"/>
                <w:lang w:eastAsia="zh-CN"/>
              </w:rPr>
              <w:t>3</w:t>
            </w:r>
          </w:p>
        </w:tc>
        <w:tc>
          <w:tcPr>
            <w:tcW w:w="2025" w:type="dxa"/>
            <w:tcBorders>
              <w:top w:val="nil"/>
              <w:left w:val="nil"/>
              <w:bottom w:val="single" w:sz="4" w:space="0" w:color="auto"/>
              <w:right w:val="single" w:sz="4" w:space="0" w:color="auto"/>
            </w:tcBorders>
            <w:shd w:val="clear" w:color="auto" w:fill="auto"/>
            <w:noWrap/>
            <w:vAlign w:val="bottom"/>
            <w:hideMark/>
          </w:tcPr>
          <w:p w14:paraId="52BAC8EF" w14:textId="77777777" w:rsidR="001D450D" w:rsidRPr="001D450D" w:rsidRDefault="001D450D" w:rsidP="001D450D">
            <w:pPr>
              <w:spacing w:after="0" w:line="240" w:lineRule="auto"/>
              <w:jc w:val="center"/>
              <w:rPr>
                <w:rFonts w:ascii="Calibri" w:eastAsia="Times New Roman" w:hAnsi="Calibri" w:cs="Calibri"/>
                <w:color w:val="000000"/>
                <w:lang w:eastAsia="zh-CN"/>
              </w:rPr>
            </w:pPr>
            <w:r w:rsidRPr="001D450D">
              <w:rPr>
                <w:rFonts w:ascii="Calibri" w:eastAsia="Times New Roman" w:hAnsi="Calibri" w:cs="Calibri"/>
                <w:color w:val="000000"/>
                <w:lang w:eastAsia="zh-CN"/>
              </w:rPr>
              <w:t>a</w:t>
            </w:r>
          </w:p>
        </w:tc>
        <w:tc>
          <w:tcPr>
            <w:tcW w:w="2880" w:type="dxa"/>
            <w:tcBorders>
              <w:top w:val="nil"/>
              <w:left w:val="nil"/>
              <w:bottom w:val="single" w:sz="4" w:space="0" w:color="auto"/>
              <w:right w:val="single" w:sz="4" w:space="0" w:color="auto"/>
            </w:tcBorders>
            <w:shd w:val="clear" w:color="auto" w:fill="auto"/>
            <w:noWrap/>
            <w:vAlign w:val="bottom"/>
            <w:hideMark/>
          </w:tcPr>
          <w:p w14:paraId="62BB6924" w14:textId="77777777" w:rsidR="001D450D" w:rsidRPr="001D450D" w:rsidRDefault="001D450D" w:rsidP="001D450D">
            <w:pPr>
              <w:spacing w:after="0" w:line="240" w:lineRule="auto"/>
              <w:jc w:val="center"/>
              <w:rPr>
                <w:rFonts w:ascii="Calibri" w:eastAsia="Times New Roman" w:hAnsi="Calibri" w:cs="Calibri"/>
                <w:color w:val="000000"/>
                <w:lang w:eastAsia="zh-CN"/>
              </w:rPr>
            </w:pPr>
            <w:proofErr w:type="spellStart"/>
            <w:proofErr w:type="gramStart"/>
            <w:r w:rsidRPr="001D450D">
              <w:rPr>
                <w:rFonts w:ascii="Calibri" w:eastAsia="Times New Roman" w:hAnsi="Calibri" w:cs="Calibri"/>
                <w:color w:val="000000"/>
                <w:lang w:eastAsia="zh-CN"/>
              </w:rPr>
              <w:t>addLine</w:t>
            </w:r>
            <w:proofErr w:type="spellEnd"/>
            <w:r w:rsidRPr="001D450D">
              <w:rPr>
                <w:rFonts w:ascii="Calibri" w:eastAsia="Times New Roman" w:hAnsi="Calibri" w:cs="Calibri"/>
                <w:color w:val="000000"/>
                <w:lang w:eastAsia="zh-CN"/>
              </w:rPr>
              <w:t>(</w:t>
            </w:r>
            <w:proofErr w:type="gramEnd"/>
            <w:r w:rsidRPr="001D450D">
              <w:rPr>
                <w:rFonts w:ascii="Calibri" w:eastAsia="Times New Roman" w:hAnsi="Calibri" w:cs="Calibri"/>
                <w:color w:val="000000"/>
                <w:lang w:eastAsia="zh-CN"/>
              </w:rPr>
              <w:t>)</w:t>
            </w:r>
          </w:p>
        </w:tc>
      </w:tr>
      <w:tr w:rsidR="001D450D" w:rsidRPr="001D450D" w14:paraId="06DEBC53"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04A0D8C" w14:textId="77777777" w:rsidR="001D450D" w:rsidRPr="001D450D" w:rsidRDefault="001D450D" w:rsidP="001D450D">
            <w:pPr>
              <w:spacing w:after="0" w:line="240" w:lineRule="auto"/>
              <w:jc w:val="right"/>
              <w:rPr>
                <w:rFonts w:ascii="Calibri" w:eastAsia="Times New Roman" w:hAnsi="Calibri" w:cs="Calibri"/>
                <w:color w:val="000000"/>
                <w:lang w:eastAsia="zh-CN"/>
              </w:rPr>
            </w:pPr>
            <w:r w:rsidRPr="001D450D">
              <w:rPr>
                <w:rFonts w:ascii="Calibri" w:eastAsia="Times New Roman" w:hAnsi="Calibri" w:cs="Calibri"/>
                <w:color w:val="000000"/>
                <w:lang w:eastAsia="zh-CN"/>
              </w:rPr>
              <w:t>4</w:t>
            </w:r>
          </w:p>
        </w:tc>
        <w:tc>
          <w:tcPr>
            <w:tcW w:w="2025" w:type="dxa"/>
            <w:tcBorders>
              <w:top w:val="nil"/>
              <w:left w:val="nil"/>
              <w:bottom w:val="single" w:sz="4" w:space="0" w:color="auto"/>
              <w:right w:val="single" w:sz="4" w:space="0" w:color="auto"/>
            </w:tcBorders>
            <w:shd w:val="clear" w:color="auto" w:fill="auto"/>
            <w:noWrap/>
            <w:vAlign w:val="bottom"/>
            <w:hideMark/>
          </w:tcPr>
          <w:p w14:paraId="13F6A5C1" w14:textId="77777777" w:rsidR="001D450D" w:rsidRPr="001D450D" w:rsidRDefault="001D450D" w:rsidP="001D450D">
            <w:pPr>
              <w:spacing w:after="0" w:line="240" w:lineRule="auto"/>
              <w:jc w:val="center"/>
              <w:rPr>
                <w:rFonts w:ascii="Calibri" w:eastAsia="Times New Roman" w:hAnsi="Calibri" w:cs="Calibri"/>
                <w:color w:val="000000"/>
                <w:lang w:eastAsia="zh-CN"/>
              </w:rPr>
            </w:pPr>
            <w:proofErr w:type="spellStart"/>
            <w:r w:rsidRPr="001D450D">
              <w:rPr>
                <w:rFonts w:ascii="Calibri" w:eastAsia="Times New Roman" w:hAnsi="Calibri" w:cs="Calibri"/>
                <w:color w:val="000000"/>
                <w:lang w:eastAsia="zh-CN"/>
              </w:rPr>
              <w:t>i</w:t>
            </w:r>
            <w:proofErr w:type="spellEnd"/>
            <w:r w:rsidRPr="001D450D">
              <w:rPr>
                <w:rFonts w:ascii="Calibri" w:eastAsia="Times New Roman" w:hAnsi="Calibri" w:cs="Calibri"/>
                <w:color w:val="000000"/>
                <w:lang w:eastAsia="zh-CN"/>
              </w:rPr>
              <w:t xml:space="preserve"> </w:t>
            </w:r>
          </w:p>
        </w:tc>
        <w:tc>
          <w:tcPr>
            <w:tcW w:w="2880" w:type="dxa"/>
            <w:tcBorders>
              <w:top w:val="nil"/>
              <w:left w:val="nil"/>
              <w:bottom w:val="single" w:sz="4" w:space="0" w:color="auto"/>
              <w:right w:val="single" w:sz="4" w:space="0" w:color="auto"/>
            </w:tcBorders>
            <w:shd w:val="clear" w:color="auto" w:fill="auto"/>
            <w:noWrap/>
            <w:vAlign w:val="bottom"/>
            <w:hideMark/>
          </w:tcPr>
          <w:p w14:paraId="7841942F" w14:textId="77777777" w:rsidR="001D450D" w:rsidRPr="001D450D" w:rsidRDefault="001D450D" w:rsidP="001D450D">
            <w:pPr>
              <w:spacing w:after="0" w:line="240" w:lineRule="auto"/>
              <w:jc w:val="center"/>
              <w:rPr>
                <w:rFonts w:ascii="Calibri" w:eastAsia="Times New Roman" w:hAnsi="Calibri" w:cs="Calibri"/>
                <w:color w:val="000000"/>
                <w:lang w:eastAsia="zh-CN"/>
              </w:rPr>
            </w:pPr>
            <w:proofErr w:type="spellStart"/>
            <w:proofErr w:type="gramStart"/>
            <w:r w:rsidRPr="001D450D">
              <w:rPr>
                <w:rFonts w:ascii="Calibri" w:eastAsia="Times New Roman" w:hAnsi="Calibri" w:cs="Calibri"/>
                <w:color w:val="000000"/>
                <w:lang w:eastAsia="zh-CN"/>
              </w:rPr>
              <w:t>addLine</w:t>
            </w:r>
            <w:proofErr w:type="spellEnd"/>
            <w:r w:rsidRPr="001D450D">
              <w:rPr>
                <w:rFonts w:ascii="Calibri" w:eastAsia="Times New Roman" w:hAnsi="Calibri" w:cs="Calibri"/>
                <w:color w:val="000000"/>
                <w:lang w:eastAsia="zh-CN"/>
              </w:rPr>
              <w:t>(</w:t>
            </w:r>
            <w:proofErr w:type="gramEnd"/>
            <w:r w:rsidRPr="001D450D">
              <w:rPr>
                <w:rFonts w:ascii="Calibri" w:eastAsia="Times New Roman" w:hAnsi="Calibri" w:cs="Calibri"/>
                <w:color w:val="000000"/>
                <w:lang w:eastAsia="zh-CN"/>
              </w:rPr>
              <w:t>)</w:t>
            </w:r>
          </w:p>
        </w:tc>
      </w:tr>
      <w:tr w:rsidR="001D450D" w:rsidRPr="001D450D" w14:paraId="0FA4E0B7"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9EB6956" w14:textId="77777777" w:rsidR="001D450D" w:rsidRPr="001D450D" w:rsidRDefault="001D450D" w:rsidP="001D450D">
            <w:pPr>
              <w:spacing w:after="0" w:line="240" w:lineRule="auto"/>
              <w:jc w:val="right"/>
              <w:rPr>
                <w:rFonts w:ascii="Calibri" w:eastAsia="Times New Roman" w:hAnsi="Calibri" w:cs="Calibri"/>
                <w:color w:val="000000"/>
                <w:lang w:eastAsia="zh-CN"/>
              </w:rPr>
            </w:pPr>
            <w:r w:rsidRPr="001D450D">
              <w:rPr>
                <w:rFonts w:ascii="Calibri" w:eastAsia="Times New Roman" w:hAnsi="Calibri" w:cs="Calibri"/>
                <w:color w:val="000000"/>
                <w:lang w:eastAsia="zh-CN"/>
              </w:rPr>
              <w:t>5</w:t>
            </w:r>
          </w:p>
        </w:tc>
        <w:tc>
          <w:tcPr>
            <w:tcW w:w="2025" w:type="dxa"/>
            <w:tcBorders>
              <w:top w:val="nil"/>
              <w:left w:val="nil"/>
              <w:bottom w:val="single" w:sz="4" w:space="0" w:color="auto"/>
              <w:right w:val="single" w:sz="4" w:space="0" w:color="auto"/>
            </w:tcBorders>
            <w:shd w:val="clear" w:color="auto" w:fill="auto"/>
            <w:noWrap/>
            <w:vAlign w:val="bottom"/>
            <w:hideMark/>
          </w:tcPr>
          <w:p w14:paraId="4734D006" w14:textId="77777777" w:rsidR="001D450D" w:rsidRPr="001D450D" w:rsidRDefault="001D450D" w:rsidP="001D450D">
            <w:pPr>
              <w:spacing w:after="0" w:line="240" w:lineRule="auto"/>
              <w:jc w:val="center"/>
              <w:rPr>
                <w:rFonts w:ascii="Calibri" w:eastAsia="Times New Roman" w:hAnsi="Calibri" w:cs="Calibri"/>
                <w:color w:val="000000"/>
                <w:lang w:eastAsia="zh-CN"/>
              </w:rPr>
            </w:pPr>
            <w:r w:rsidRPr="001D450D">
              <w:rPr>
                <w:rFonts w:ascii="Calibri" w:eastAsia="Times New Roman" w:hAnsi="Calibri" w:cs="Calibri"/>
                <w:color w:val="000000"/>
                <w:lang w:eastAsia="zh-CN"/>
              </w:rPr>
              <w:t>words</w:t>
            </w:r>
          </w:p>
        </w:tc>
        <w:tc>
          <w:tcPr>
            <w:tcW w:w="2880" w:type="dxa"/>
            <w:tcBorders>
              <w:top w:val="nil"/>
              <w:left w:val="nil"/>
              <w:bottom w:val="single" w:sz="4" w:space="0" w:color="auto"/>
              <w:right w:val="single" w:sz="4" w:space="0" w:color="auto"/>
            </w:tcBorders>
            <w:shd w:val="clear" w:color="auto" w:fill="auto"/>
            <w:noWrap/>
            <w:vAlign w:val="bottom"/>
            <w:hideMark/>
          </w:tcPr>
          <w:p w14:paraId="501D5078" w14:textId="77777777" w:rsidR="001D450D" w:rsidRPr="001D450D" w:rsidRDefault="001D450D" w:rsidP="001D450D">
            <w:pPr>
              <w:spacing w:after="0" w:line="240" w:lineRule="auto"/>
              <w:jc w:val="center"/>
              <w:rPr>
                <w:rFonts w:ascii="Calibri" w:eastAsia="Times New Roman" w:hAnsi="Calibri" w:cs="Calibri"/>
                <w:color w:val="000000"/>
                <w:lang w:eastAsia="zh-CN"/>
              </w:rPr>
            </w:pPr>
            <w:proofErr w:type="gramStart"/>
            <w:r w:rsidRPr="001D450D">
              <w:rPr>
                <w:rFonts w:ascii="Calibri" w:eastAsia="Times New Roman" w:hAnsi="Calibri" w:cs="Calibri"/>
                <w:color w:val="000000"/>
                <w:lang w:eastAsia="zh-CN"/>
              </w:rPr>
              <w:t>words(</w:t>
            </w:r>
            <w:proofErr w:type="gramEnd"/>
            <w:r w:rsidRPr="001D450D">
              <w:rPr>
                <w:rFonts w:ascii="Calibri" w:eastAsia="Times New Roman" w:hAnsi="Calibri" w:cs="Calibri"/>
                <w:color w:val="000000"/>
                <w:lang w:eastAsia="zh-CN"/>
              </w:rPr>
              <w:t>)</w:t>
            </w:r>
          </w:p>
        </w:tc>
      </w:tr>
      <w:tr w:rsidR="001D450D" w:rsidRPr="001D450D" w14:paraId="6A0E4712"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434D8D25" w14:textId="77777777" w:rsidR="001D450D" w:rsidRPr="001D450D" w:rsidRDefault="001D450D" w:rsidP="001D450D">
            <w:pPr>
              <w:spacing w:after="0" w:line="240" w:lineRule="auto"/>
              <w:jc w:val="right"/>
              <w:rPr>
                <w:rFonts w:ascii="Calibri" w:eastAsia="Times New Roman" w:hAnsi="Calibri" w:cs="Calibri"/>
                <w:color w:val="000000"/>
                <w:lang w:eastAsia="zh-CN"/>
              </w:rPr>
            </w:pPr>
            <w:r w:rsidRPr="001D450D">
              <w:rPr>
                <w:rFonts w:ascii="Calibri" w:eastAsia="Times New Roman" w:hAnsi="Calibri" w:cs="Calibri"/>
                <w:color w:val="000000"/>
                <w:lang w:eastAsia="zh-CN"/>
              </w:rPr>
              <w:t>6</w:t>
            </w:r>
          </w:p>
        </w:tc>
        <w:tc>
          <w:tcPr>
            <w:tcW w:w="2025" w:type="dxa"/>
            <w:tcBorders>
              <w:top w:val="nil"/>
              <w:left w:val="nil"/>
              <w:bottom w:val="single" w:sz="4" w:space="0" w:color="auto"/>
              <w:right w:val="single" w:sz="4" w:space="0" w:color="auto"/>
            </w:tcBorders>
            <w:shd w:val="clear" w:color="auto" w:fill="auto"/>
            <w:noWrap/>
            <w:vAlign w:val="bottom"/>
            <w:hideMark/>
          </w:tcPr>
          <w:p w14:paraId="112C94EB" w14:textId="3140FD42" w:rsidR="001D450D" w:rsidRPr="001D450D" w:rsidRDefault="001D450D" w:rsidP="001D450D">
            <w:pPr>
              <w:spacing w:after="0" w:line="240" w:lineRule="auto"/>
              <w:jc w:val="center"/>
              <w:rPr>
                <w:rFonts w:ascii="Calibri" w:eastAsia="Times New Roman" w:hAnsi="Calibri" w:cs="Calibri"/>
                <w:color w:val="000000"/>
                <w:lang w:eastAsia="zh-CN"/>
              </w:rPr>
            </w:pPr>
            <w:r w:rsidRPr="001D450D">
              <w:rPr>
                <w:rFonts w:ascii="Calibri" w:eastAsia="Times New Roman" w:hAnsi="Calibri" w:cs="Calibri"/>
                <w:color w:val="000000"/>
                <w:lang w:eastAsia="zh-CN"/>
              </w:rPr>
              <w:t>line</w:t>
            </w:r>
            <w:r w:rsidR="002D0430">
              <w:rPr>
                <w:rFonts w:ascii="Calibri" w:eastAsia="Times New Roman" w:hAnsi="Calibri" w:cs="Calibri"/>
                <w:color w:val="000000"/>
                <w:lang w:eastAsia="zh-CN"/>
              </w:rPr>
              <w:t>s</w:t>
            </w:r>
          </w:p>
        </w:tc>
        <w:tc>
          <w:tcPr>
            <w:tcW w:w="2880" w:type="dxa"/>
            <w:tcBorders>
              <w:top w:val="nil"/>
              <w:left w:val="nil"/>
              <w:bottom w:val="single" w:sz="4" w:space="0" w:color="auto"/>
              <w:right w:val="single" w:sz="4" w:space="0" w:color="auto"/>
            </w:tcBorders>
            <w:shd w:val="clear" w:color="auto" w:fill="auto"/>
            <w:noWrap/>
            <w:vAlign w:val="bottom"/>
            <w:hideMark/>
          </w:tcPr>
          <w:p w14:paraId="7659B1FE" w14:textId="77777777" w:rsidR="001D450D" w:rsidRPr="001D450D" w:rsidRDefault="001D450D" w:rsidP="001D450D">
            <w:pPr>
              <w:spacing w:after="0" w:line="240" w:lineRule="auto"/>
              <w:jc w:val="center"/>
              <w:rPr>
                <w:rFonts w:ascii="Calibri" w:eastAsia="Times New Roman" w:hAnsi="Calibri" w:cs="Calibri"/>
                <w:color w:val="000000"/>
                <w:lang w:eastAsia="zh-CN"/>
              </w:rPr>
            </w:pPr>
            <w:proofErr w:type="gramStart"/>
            <w:r w:rsidRPr="001D450D">
              <w:rPr>
                <w:rFonts w:ascii="Calibri" w:eastAsia="Times New Roman" w:hAnsi="Calibri" w:cs="Calibri"/>
                <w:color w:val="000000"/>
                <w:lang w:eastAsia="zh-CN"/>
              </w:rPr>
              <w:t>lines(</w:t>
            </w:r>
            <w:proofErr w:type="gramEnd"/>
            <w:r w:rsidRPr="001D450D">
              <w:rPr>
                <w:rFonts w:ascii="Calibri" w:eastAsia="Times New Roman" w:hAnsi="Calibri" w:cs="Calibri"/>
                <w:color w:val="000000"/>
                <w:lang w:eastAsia="zh-CN"/>
              </w:rPr>
              <w:t>)</w:t>
            </w:r>
          </w:p>
        </w:tc>
      </w:tr>
      <w:tr w:rsidR="001D450D" w:rsidRPr="001D450D" w14:paraId="1C0F29F9"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40C969A9" w14:textId="77777777" w:rsidR="001D450D" w:rsidRPr="001D450D" w:rsidRDefault="001D450D" w:rsidP="001D450D">
            <w:pPr>
              <w:spacing w:after="0" w:line="240" w:lineRule="auto"/>
              <w:jc w:val="right"/>
              <w:rPr>
                <w:rFonts w:ascii="Calibri" w:eastAsia="Times New Roman" w:hAnsi="Calibri" w:cs="Calibri"/>
                <w:color w:val="000000"/>
                <w:lang w:eastAsia="zh-CN"/>
              </w:rPr>
            </w:pPr>
            <w:r w:rsidRPr="001D450D">
              <w:rPr>
                <w:rFonts w:ascii="Calibri" w:eastAsia="Times New Roman" w:hAnsi="Calibri" w:cs="Calibri"/>
                <w:color w:val="000000"/>
                <w:lang w:eastAsia="zh-CN"/>
              </w:rPr>
              <w:t>7</w:t>
            </w:r>
          </w:p>
        </w:tc>
        <w:tc>
          <w:tcPr>
            <w:tcW w:w="2025" w:type="dxa"/>
            <w:tcBorders>
              <w:top w:val="nil"/>
              <w:left w:val="nil"/>
              <w:bottom w:val="single" w:sz="4" w:space="0" w:color="auto"/>
              <w:right w:val="single" w:sz="4" w:space="0" w:color="auto"/>
            </w:tcBorders>
            <w:shd w:val="clear" w:color="auto" w:fill="auto"/>
            <w:noWrap/>
            <w:vAlign w:val="bottom"/>
            <w:hideMark/>
          </w:tcPr>
          <w:p w14:paraId="09E7565C" w14:textId="77777777" w:rsidR="001D450D" w:rsidRPr="001D450D" w:rsidRDefault="001D450D" w:rsidP="001D450D">
            <w:pPr>
              <w:spacing w:after="0" w:line="240" w:lineRule="auto"/>
              <w:jc w:val="center"/>
              <w:rPr>
                <w:rFonts w:ascii="Calibri" w:eastAsia="Times New Roman" w:hAnsi="Calibri" w:cs="Calibri"/>
                <w:color w:val="000000"/>
                <w:lang w:eastAsia="zh-CN"/>
              </w:rPr>
            </w:pPr>
            <w:r w:rsidRPr="001D450D">
              <w:rPr>
                <w:rFonts w:ascii="Calibri" w:eastAsia="Times New Roman" w:hAnsi="Calibri" w:cs="Calibri"/>
                <w:color w:val="000000"/>
                <w:lang w:eastAsia="zh-CN"/>
              </w:rPr>
              <w:t xml:space="preserve">del </w:t>
            </w:r>
          </w:p>
        </w:tc>
        <w:tc>
          <w:tcPr>
            <w:tcW w:w="2880" w:type="dxa"/>
            <w:tcBorders>
              <w:top w:val="nil"/>
              <w:left w:val="nil"/>
              <w:bottom w:val="single" w:sz="4" w:space="0" w:color="auto"/>
              <w:right w:val="single" w:sz="4" w:space="0" w:color="auto"/>
            </w:tcBorders>
            <w:shd w:val="clear" w:color="auto" w:fill="auto"/>
            <w:noWrap/>
            <w:vAlign w:val="bottom"/>
            <w:hideMark/>
          </w:tcPr>
          <w:p w14:paraId="0AE8B25C" w14:textId="77777777" w:rsidR="001D450D" w:rsidRPr="001D450D" w:rsidRDefault="001D450D" w:rsidP="001D450D">
            <w:pPr>
              <w:spacing w:after="0" w:line="240" w:lineRule="auto"/>
              <w:jc w:val="center"/>
              <w:rPr>
                <w:rFonts w:ascii="Calibri" w:eastAsia="Times New Roman" w:hAnsi="Calibri" w:cs="Calibri"/>
                <w:color w:val="000000"/>
                <w:lang w:eastAsia="zh-CN"/>
              </w:rPr>
            </w:pPr>
            <w:proofErr w:type="gramStart"/>
            <w:r w:rsidRPr="001D450D">
              <w:rPr>
                <w:rFonts w:ascii="Calibri" w:eastAsia="Times New Roman" w:hAnsi="Calibri" w:cs="Calibri"/>
                <w:color w:val="000000"/>
                <w:lang w:eastAsia="zh-CN"/>
              </w:rPr>
              <w:t>delete(</w:t>
            </w:r>
            <w:proofErr w:type="gramEnd"/>
            <w:r w:rsidRPr="001D450D">
              <w:rPr>
                <w:rFonts w:ascii="Calibri" w:eastAsia="Times New Roman" w:hAnsi="Calibri" w:cs="Calibri"/>
                <w:color w:val="000000"/>
                <w:lang w:eastAsia="zh-CN"/>
              </w:rPr>
              <w:t>)</w:t>
            </w:r>
          </w:p>
        </w:tc>
      </w:tr>
      <w:tr w:rsidR="001D450D" w:rsidRPr="001D450D" w14:paraId="10DC189A"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CC9F1ED" w14:textId="77777777" w:rsidR="001D450D" w:rsidRPr="001D450D" w:rsidRDefault="001D450D" w:rsidP="001D450D">
            <w:pPr>
              <w:spacing w:after="0" w:line="240" w:lineRule="auto"/>
              <w:jc w:val="right"/>
              <w:rPr>
                <w:rFonts w:ascii="Calibri" w:eastAsia="Times New Roman" w:hAnsi="Calibri" w:cs="Calibri"/>
                <w:color w:val="000000"/>
                <w:lang w:eastAsia="zh-CN"/>
              </w:rPr>
            </w:pPr>
            <w:r w:rsidRPr="001D450D">
              <w:rPr>
                <w:rFonts w:ascii="Calibri" w:eastAsia="Times New Roman" w:hAnsi="Calibri" w:cs="Calibri"/>
                <w:color w:val="000000"/>
                <w:lang w:eastAsia="zh-CN"/>
              </w:rPr>
              <w:t>8</w:t>
            </w:r>
          </w:p>
        </w:tc>
        <w:tc>
          <w:tcPr>
            <w:tcW w:w="2025" w:type="dxa"/>
            <w:tcBorders>
              <w:top w:val="nil"/>
              <w:left w:val="nil"/>
              <w:bottom w:val="single" w:sz="4" w:space="0" w:color="auto"/>
              <w:right w:val="single" w:sz="4" w:space="0" w:color="auto"/>
            </w:tcBorders>
            <w:shd w:val="clear" w:color="auto" w:fill="auto"/>
            <w:noWrap/>
            <w:vAlign w:val="bottom"/>
            <w:hideMark/>
          </w:tcPr>
          <w:p w14:paraId="3A52DAFA" w14:textId="77777777" w:rsidR="001D450D" w:rsidRPr="001D450D" w:rsidRDefault="001D450D" w:rsidP="001D450D">
            <w:pPr>
              <w:spacing w:after="0" w:line="240" w:lineRule="auto"/>
              <w:jc w:val="center"/>
              <w:rPr>
                <w:rFonts w:ascii="Calibri" w:eastAsia="Times New Roman" w:hAnsi="Calibri" w:cs="Calibri"/>
                <w:color w:val="000000"/>
                <w:lang w:eastAsia="zh-CN"/>
              </w:rPr>
            </w:pPr>
            <w:r w:rsidRPr="001D450D">
              <w:rPr>
                <w:rFonts w:ascii="Calibri" w:eastAsia="Times New Roman" w:hAnsi="Calibri" w:cs="Calibri"/>
                <w:color w:val="000000"/>
                <w:lang w:eastAsia="zh-CN"/>
              </w:rPr>
              <w:t>p</w:t>
            </w:r>
          </w:p>
        </w:tc>
        <w:tc>
          <w:tcPr>
            <w:tcW w:w="2880" w:type="dxa"/>
            <w:tcBorders>
              <w:top w:val="nil"/>
              <w:left w:val="nil"/>
              <w:bottom w:val="single" w:sz="4" w:space="0" w:color="auto"/>
              <w:right w:val="single" w:sz="4" w:space="0" w:color="auto"/>
            </w:tcBorders>
            <w:shd w:val="clear" w:color="auto" w:fill="auto"/>
            <w:noWrap/>
            <w:vAlign w:val="bottom"/>
            <w:hideMark/>
          </w:tcPr>
          <w:p w14:paraId="17A78669" w14:textId="77777777" w:rsidR="001D450D" w:rsidRPr="001D450D" w:rsidRDefault="001D450D" w:rsidP="001D450D">
            <w:pPr>
              <w:spacing w:after="0" w:line="240" w:lineRule="auto"/>
              <w:jc w:val="center"/>
              <w:rPr>
                <w:rFonts w:ascii="Calibri" w:eastAsia="Times New Roman" w:hAnsi="Calibri" w:cs="Calibri"/>
                <w:color w:val="000000"/>
                <w:lang w:eastAsia="zh-CN"/>
              </w:rPr>
            </w:pPr>
            <w:proofErr w:type="gramStart"/>
            <w:r w:rsidRPr="001D450D">
              <w:rPr>
                <w:rFonts w:ascii="Calibri" w:eastAsia="Times New Roman" w:hAnsi="Calibri" w:cs="Calibri"/>
                <w:color w:val="000000"/>
                <w:lang w:eastAsia="zh-CN"/>
              </w:rPr>
              <w:t>print(</w:t>
            </w:r>
            <w:proofErr w:type="gramEnd"/>
            <w:r w:rsidRPr="001D450D">
              <w:rPr>
                <w:rFonts w:ascii="Calibri" w:eastAsia="Times New Roman" w:hAnsi="Calibri" w:cs="Calibri"/>
                <w:color w:val="000000"/>
                <w:lang w:eastAsia="zh-CN"/>
              </w:rPr>
              <w:t>)</w:t>
            </w:r>
          </w:p>
        </w:tc>
      </w:tr>
      <w:tr w:rsidR="001D450D" w:rsidRPr="001D450D" w14:paraId="233B18DC"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6A89719" w14:textId="77777777" w:rsidR="001D450D" w:rsidRPr="001D450D" w:rsidRDefault="001D450D" w:rsidP="001D450D">
            <w:pPr>
              <w:spacing w:after="0" w:line="240" w:lineRule="auto"/>
              <w:jc w:val="right"/>
              <w:rPr>
                <w:rFonts w:ascii="Calibri" w:eastAsia="Times New Roman" w:hAnsi="Calibri" w:cs="Calibri"/>
                <w:color w:val="000000"/>
                <w:lang w:eastAsia="zh-CN"/>
              </w:rPr>
            </w:pPr>
            <w:r w:rsidRPr="001D450D">
              <w:rPr>
                <w:rFonts w:ascii="Calibri" w:eastAsia="Times New Roman" w:hAnsi="Calibri" w:cs="Calibri"/>
                <w:color w:val="000000"/>
                <w:lang w:eastAsia="zh-CN"/>
              </w:rPr>
              <w:t>9</w:t>
            </w:r>
          </w:p>
        </w:tc>
        <w:tc>
          <w:tcPr>
            <w:tcW w:w="2025" w:type="dxa"/>
            <w:tcBorders>
              <w:top w:val="nil"/>
              <w:left w:val="nil"/>
              <w:bottom w:val="single" w:sz="4" w:space="0" w:color="auto"/>
              <w:right w:val="single" w:sz="4" w:space="0" w:color="auto"/>
            </w:tcBorders>
            <w:shd w:val="clear" w:color="auto" w:fill="auto"/>
            <w:noWrap/>
            <w:vAlign w:val="bottom"/>
            <w:hideMark/>
          </w:tcPr>
          <w:p w14:paraId="6CB97B09" w14:textId="77777777" w:rsidR="001D450D" w:rsidRPr="001D450D" w:rsidRDefault="001D450D" w:rsidP="001D450D">
            <w:pPr>
              <w:spacing w:after="0" w:line="240" w:lineRule="auto"/>
              <w:jc w:val="center"/>
              <w:rPr>
                <w:rFonts w:ascii="Calibri" w:eastAsia="Times New Roman" w:hAnsi="Calibri" w:cs="Calibri"/>
                <w:color w:val="000000"/>
                <w:lang w:eastAsia="zh-CN"/>
              </w:rPr>
            </w:pPr>
            <w:r w:rsidRPr="001D450D">
              <w:rPr>
                <w:rFonts w:ascii="Calibri" w:eastAsia="Times New Roman" w:hAnsi="Calibri" w:cs="Calibri"/>
                <w:color w:val="000000"/>
                <w:lang w:eastAsia="zh-CN"/>
              </w:rPr>
              <w:t>rep</w:t>
            </w:r>
          </w:p>
        </w:tc>
        <w:tc>
          <w:tcPr>
            <w:tcW w:w="2880" w:type="dxa"/>
            <w:tcBorders>
              <w:top w:val="nil"/>
              <w:left w:val="nil"/>
              <w:bottom w:val="single" w:sz="4" w:space="0" w:color="auto"/>
              <w:right w:val="single" w:sz="4" w:space="0" w:color="auto"/>
            </w:tcBorders>
            <w:shd w:val="clear" w:color="auto" w:fill="auto"/>
            <w:noWrap/>
            <w:vAlign w:val="bottom"/>
            <w:hideMark/>
          </w:tcPr>
          <w:p w14:paraId="22B20A1F" w14:textId="77777777" w:rsidR="001D450D" w:rsidRPr="001D450D" w:rsidRDefault="001D450D" w:rsidP="001D450D">
            <w:pPr>
              <w:spacing w:after="0" w:line="240" w:lineRule="auto"/>
              <w:jc w:val="center"/>
              <w:rPr>
                <w:rFonts w:ascii="Calibri" w:eastAsia="Times New Roman" w:hAnsi="Calibri" w:cs="Calibri"/>
                <w:color w:val="000000"/>
                <w:lang w:eastAsia="zh-CN"/>
              </w:rPr>
            </w:pPr>
            <w:proofErr w:type="gramStart"/>
            <w:r w:rsidRPr="001D450D">
              <w:rPr>
                <w:rFonts w:ascii="Calibri" w:eastAsia="Times New Roman" w:hAnsi="Calibri" w:cs="Calibri"/>
                <w:color w:val="000000"/>
                <w:lang w:eastAsia="zh-CN"/>
              </w:rPr>
              <w:t>replace(</w:t>
            </w:r>
            <w:proofErr w:type="gramEnd"/>
            <w:r w:rsidRPr="001D450D">
              <w:rPr>
                <w:rFonts w:ascii="Calibri" w:eastAsia="Times New Roman" w:hAnsi="Calibri" w:cs="Calibri"/>
                <w:color w:val="000000"/>
                <w:lang w:eastAsia="zh-CN"/>
              </w:rPr>
              <w:t>)</w:t>
            </w:r>
          </w:p>
        </w:tc>
      </w:tr>
      <w:tr w:rsidR="001D450D" w:rsidRPr="001D450D" w14:paraId="750F407B"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D358258" w14:textId="77777777" w:rsidR="001D450D" w:rsidRPr="001D450D" w:rsidRDefault="001D450D" w:rsidP="001D450D">
            <w:pPr>
              <w:spacing w:after="0" w:line="240" w:lineRule="auto"/>
              <w:jc w:val="right"/>
              <w:rPr>
                <w:rFonts w:ascii="Calibri" w:eastAsia="Times New Roman" w:hAnsi="Calibri" w:cs="Calibri"/>
                <w:color w:val="000000"/>
                <w:lang w:eastAsia="zh-CN"/>
              </w:rPr>
            </w:pPr>
            <w:r w:rsidRPr="001D450D">
              <w:rPr>
                <w:rFonts w:ascii="Calibri" w:eastAsia="Times New Roman" w:hAnsi="Calibri" w:cs="Calibri"/>
                <w:color w:val="000000"/>
                <w:lang w:eastAsia="zh-CN"/>
              </w:rPr>
              <w:t>10</w:t>
            </w:r>
          </w:p>
        </w:tc>
        <w:tc>
          <w:tcPr>
            <w:tcW w:w="2025" w:type="dxa"/>
            <w:tcBorders>
              <w:top w:val="nil"/>
              <w:left w:val="nil"/>
              <w:bottom w:val="single" w:sz="4" w:space="0" w:color="auto"/>
              <w:right w:val="single" w:sz="4" w:space="0" w:color="auto"/>
            </w:tcBorders>
            <w:shd w:val="clear" w:color="auto" w:fill="auto"/>
            <w:noWrap/>
            <w:vAlign w:val="bottom"/>
            <w:hideMark/>
          </w:tcPr>
          <w:p w14:paraId="78D63C50" w14:textId="77777777" w:rsidR="001D450D" w:rsidRPr="001D450D" w:rsidRDefault="001D450D" w:rsidP="001D450D">
            <w:pPr>
              <w:spacing w:after="0" w:line="240" w:lineRule="auto"/>
              <w:jc w:val="center"/>
              <w:rPr>
                <w:rFonts w:ascii="Calibri" w:eastAsia="Times New Roman" w:hAnsi="Calibri" w:cs="Calibri"/>
                <w:color w:val="000000"/>
                <w:lang w:eastAsia="zh-CN"/>
              </w:rPr>
            </w:pPr>
            <w:r w:rsidRPr="001D450D">
              <w:rPr>
                <w:rFonts w:ascii="Calibri" w:eastAsia="Times New Roman" w:hAnsi="Calibri" w:cs="Calibri"/>
                <w:color w:val="000000"/>
                <w:lang w:eastAsia="zh-CN"/>
              </w:rPr>
              <w:t xml:space="preserve">line </w:t>
            </w:r>
          </w:p>
        </w:tc>
        <w:tc>
          <w:tcPr>
            <w:tcW w:w="2880" w:type="dxa"/>
            <w:tcBorders>
              <w:top w:val="nil"/>
              <w:left w:val="nil"/>
              <w:bottom w:val="single" w:sz="4" w:space="0" w:color="auto"/>
              <w:right w:val="single" w:sz="4" w:space="0" w:color="auto"/>
            </w:tcBorders>
            <w:shd w:val="clear" w:color="auto" w:fill="auto"/>
            <w:noWrap/>
            <w:vAlign w:val="bottom"/>
            <w:hideMark/>
          </w:tcPr>
          <w:p w14:paraId="4DD4BACE" w14:textId="77777777" w:rsidR="001D450D" w:rsidRPr="001D450D" w:rsidRDefault="001D450D" w:rsidP="001D450D">
            <w:pPr>
              <w:spacing w:after="0" w:line="240" w:lineRule="auto"/>
              <w:jc w:val="center"/>
              <w:rPr>
                <w:rFonts w:ascii="Calibri" w:eastAsia="Times New Roman" w:hAnsi="Calibri" w:cs="Calibri"/>
                <w:color w:val="000000"/>
                <w:lang w:eastAsia="zh-CN"/>
              </w:rPr>
            </w:pPr>
            <w:proofErr w:type="gramStart"/>
            <w:r w:rsidRPr="001D450D">
              <w:rPr>
                <w:rFonts w:ascii="Calibri" w:eastAsia="Times New Roman" w:hAnsi="Calibri" w:cs="Calibri"/>
                <w:color w:val="000000"/>
                <w:lang w:eastAsia="zh-CN"/>
              </w:rPr>
              <w:t>line(</w:t>
            </w:r>
            <w:proofErr w:type="gramEnd"/>
            <w:r w:rsidRPr="001D450D">
              <w:rPr>
                <w:rFonts w:ascii="Calibri" w:eastAsia="Times New Roman" w:hAnsi="Calibri" w:cs="Calibri"/>
                <w:color w:val="000000"/>
                <w:lang w:eastAsia="zh-CN"/>
              </w:rPr>
              <w:t>)</w:t>
            </w:r>
          </w:p>
        </w:tc>
      </w:tr>
      <w:tr w:rsidR="001D450D" w:rsidRPr="001D450D" w14:paraId="14164A89"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529B21B" w14:textId="77777777" w:rsidR="001D450D" w:rsidRPr="001D450D" w:rsidRDefault="001D450D" w:rsidP="001D450D">
            <w:pPr>
              <w:spacing w:after="0" w:line="240" w:lineRule="auto"/>
              <w:jc w:val="right"/>
              <w:rPr>
                <w:rFonts w:ascii="Calibri" w:eastAsia="Times New Roman" w:hAnsi="Calibri" w:cs="Calibri"/>
                <w:color w:val="000000"/>
                <w:lang w:eastAsia="zh-CN"/>
              </w:rPr>
            </w:pPr>
            <w:r w:rsidRPr="001D450D">
              <w:rPr>
                <w:rFonts w:ascii="Calibri" w:eastAsia="Times New Roman" w:hAnsi="Calibri" w:cs="Calibri"/>
                <w:color w:val="000000"/>
                <w:lang w:eastAsia="zh-CN"/>
              </w:rPr>
              <w:t>11</w:t>
            </w:r>
          </w:p>
        </w:tc>
        <w:tc>
          <w:tcPr>
            <w:tcW w:w="2025" w:type="dxa"/>
            <w:tcBorders>
              <w:top w:val="nil"/>
              <w:left w:val="nil"/>
              <w:bottom w:val="single" w:sz="4" w:space="0" w:color="auto"/>
              <w:right w:val="single" w:sz="4" w:space="0" w:color="auto"/>
            </w:tcBorders>
            <w:shd w:val="clear" w:color="auto" w:fill="auto"/>
            <w:noWrap/>
            <w:vAlign w:val="bottom"/>
            <w:hideMark/>
          </w:tcPr>
          <w:p w14:paraId="0BA2A6BB" w14:textId="77777777" w:rsidR="001D450D" w:rsidRPr="00E73541" w:rsidRDefault="001D450D" w:rsidP="001D450D">
            <w:pPr>
              <w:spacing w:after="0" w:line="240" w:lineRule="auto"/>
              <w:jc w:val="center"/>
              <w:rPr>
                <w:rFonts w:ascii="Calibri" w:eastAsia="Times New Roman" w:hAnsi="Calibri" w:cs="Calibri"/>
                <w:color w:val="000000"/>
                <w:lang w:eastAsia="zh-CN"/>
              </w:rPr>
            </w:pPr>
            <w:proofErr w:type="spellStart"/>
            <w:r w:rsidRPr="00E73541">
              <w:rPr>
                <w:rFonts w:ascii="Calibri" w:eastAsia="Times New Roman" w:hAnsi="Calibri" w:cs="Calibri"/>
                <w:color w:val="000000"/>
                <w:lang w:eastAsia="zh-CN"/>
              </w:rPr>
              <w:t>cls</w:t>
            </w:r>
            <w:proofErr w:type="spellEnd"/>
          </w:p>
        </w:tc>
        <w:tc>
          <w:tcPr>
            <w:tcW w:w="2880" w:type="dxa"/>
            <w:tcBorders>
              <w:top w:val="nil"/>
              <w:left w:val="nil"/>
              <w:bottom w:val="single" w:sz="4" w:space="0" w:color="auto"/>
              <w:right w:val="single" w:sz="4" w:space="0" w:color="auto"/>
            </w:tcBorders>
            <w:shd w:val="clear" w:color="auto" w:fill="auto"/>
            <w:noWrap/>
            <w:vAlign w:val="bottom"/>
            <w:hideMark/>
          </w:tcPr>
          <w:p w14:paraId="79E2FD24" w14:textId="77777777" w:rsidR="001D450D" w:rsidRPr="00E73541" w:rsidRDefault="00D7181E" w:rsidP="001D450D">
            <w:pPr>
              <w:spacing w:after="0" w:line="240" w:lineRule="auto"/>
              <w:jc w:val="center"/>
              <w:rPr>
                <w:rFonts w:ascii="Calibri" w:eastAsia="Times New Roman" w:hAnsi="Calibri" w:cs="Calibri"/>
                <w:color w:val="000000"/>
                <w:lang w:eastAsia="zh-CN"/>
              </w:rPr>
            </w:pPr>
            <w:proofErr w:type="gramStart"/>
            <w:r w:rsidRPr="00E73541">
              <w:rPr>
                <w:rFonts w:ascii="Calibri" w:eastAsia="Times New Roman" w:hAnsi="Calibri" w:cs="Calibri"/>
                <w:color w:val="000000"/>
                <w:lang w:eastAsia="zh-CN"/>
              </w:rPr>
              <w:t>empty</w:t>
            </w:r>
            <w:r w:rsidR="001D450D" w:rsidRPr="00E73541">
              <w:rPr>
                <w:rFonts w:ascii="Calibri" w:eastAsia="Times New Roman" w:hAnsi="Calibri" w:cs="Calibri"/>
                <w:color w:val="000000"/>
                <w:lang w:eastAsia="zh-CN"/>
              </w:rPr>
              <w:t>(</w:t>
            </w:r>
            <w:proofErr w:type="gramEnd"/>
            <w:r w:rsidR="001D450D" w:rsidRPr="00E73541">
              <w:rPr>
                <w:rFonts w:ascii="Calibri" w:eastAsia="Times New Roman" w:hAnsi="Calibri" w:cs="Calibri"/>
                <w:color w:val="000000"/>
                <w:lang w:eastAsia="zh-CN"/>
              </w:rPr>
              <w:t>)</w:t>
            </w:r>
          </w:p>
        </w:tc>
      </w:tr>
    </w:tbl>
    <w:p w14:paraId="3636385F" w14:textId="77777777" w:rsidR="007E3140" w:rsidRPr="000B5B8A" w:rsidRDefault="00894CEF" w:rsidP="00217A35">
      <w:pPr>
        <w:spacing w:before="100" w:beforeAutospacing="1" w:after="0" w:line="240" w:lineRule="auto"/>
        <w:rPr>
          <w:rFonts w:eastAsiaTheme="majorEastAsia" w:cstheme="minorHAnsi"/>
          <w:color w:val="000000"/>
          <w:sz w:val="24"/>
          <w:szCs w:val="24"/>
        </w:rPr>
      </w:pPr>
      <w:r w:rsidRPr="000B5B8A">
        <w:rPr>
          <w:rFonts w:eastAsiaTheme="majorEastAsia" w:cstheme="minorHAnsi"/>
          <w:color w:val="000000"/>
          <w:sz w:val="24"/>
          <w:szCs w:val="24"/>
        </w:rPr>
        <w:t xml:space="preserve">Run </w:t>
      </w:r>
      <w:proofErr w:type="spellStart"/>
      <w:r w:rsidRPr="000B5B8A">
        <w:rPr>
          <w:rFonts w:eastAsiaTheme="majorEastAsia" w:cstheme="minorHAnsi"/>
          <w:color w:val="000000"/>
          <w:sz w:val="24"/>
          <w:szCs w:val="24"/>
        </w:rPr>
        <w:t>LineEditor.class</w:t>
      </w:r>
      <w:proofErr w:type="spellEnd"/>
      <w:r w:rsidRPr="000B5B8A">
        <w:rPr>
          <w:rFonts w:eastAsiaTheme="majorEastAsia" w:cstheme="minorHAnsi"/>
          <w:color w:val="000000"/>
          <w:sz w:val="24"/>
          <w:szCs w:val="24"/>
        </w:rPr>
        <w:t xml:space="preserve">, test all commands in the menu, take </w:t>
      </w:r>
      <w:r w:rsidR="007E3140" w:rsidRPr="000B5B8A">
        <w:rPr>
          <w:rFonts w:eastAsiaTheme="majorEastAsia" w:cstheme="minorHAnsi"/>
          <w:color w:val="000000"/>
          <w:sz w:val="24"/>
          <w:szCs w:val="24"/>
        </w:rPr>
        <w:t>at least two</w:t>
      </w:r>
      <w:r w:rsidRPr="000B5B8A">
        <w:rPr>
          <w:rFonts w:eastAsiaTheme="majorEastAsia" w:cstheme="minorHAnsi"/>
          <w:color w:val="000000"/>
          <w:sz w:val="24"/>
          <w:szCs w:val="24"/>
        </w:rPr>
        <w:t xml:space="preserve"> screenshot</w:t>
      </w:r>
      <w:r w:rsidR="007E3140" w:rsidRPr="000B5B8A">
        <w:rPr>
          <w:rFonts w:eastAsiaTheme="majorEastAsia" w:cstheme="minorHAnsi"/>
          <w:color w:val="000000"/>
          <w:sz w:val="24"/>
          <w:szCs w:val="24"/>
        </w:rPr>
        <w:t>s</w:t>
      </w:r>
      <w:r w:rsidRPr="000B5B8A">
        <w:rPr>
          <w:rFonts w:eastAsiaTheme="majorEastAsia" w:cstheme="minorHAnsi"/>
          <w:color w:val="000000"/>
          <w:sz w:val="24"/>
          <w:szCs w:val="24"/>
        </w:rPr>
        <w:t xml:space="preserve"> of running results </w:t>
      </w:r>
      <w:r w:rsidR="007E3140" w:rsidRPr="000B5B8A">
        <w:rPr>
          <w:rFonts w:eastAsiaTheme="majorEastAsia" w:cstheme="minorHAnsi"/>
          <w:color w:val="000000"/>
          <w:sz w:val="24"/>
          <w:szCs w:val="24"/>
        </w:rPr>
        <w:t xml:space="preserve">from your </w:t>
      </w:r>
      <w:proofErr w:type="spellStart"/>
      <w:r w:rsidR="007E3140" w:rsidRPr="000B5B8A">
        <w:rPr>
          <w:rFonts w:eastAsiaTheme="majorEastAsia" w:cstheme="minorHAnsi"/>
          <w:color w:val="000000"/>
          <w:sz w:val="24"/>
          <w:szCs w:val="24"/>
        </w:rPr>
        <w:t>LineEditor</w:t>
      </w:r>
      <w:proofErr w:type="spellEnd"/>
      <w:r w:rsidR="00D7181E" w:rsidRPr="000B5B8A">
        <w:rPr>
          <w:rFonts w:eastAsiaTheme="majorEastAsia" w:cstheme="minorHAnsi"/>
          <w:color w:val="000000"/>
          <w:sz w:val="24"/>
          <w:szCs w:val="24"/>
        </w:rPr>
        <w:t xml:space="preserve"> application</w:t>
      </w:r>
      <w:r w:rsidR="007E3140" w:rsidRPr="000B5B8A">
        <w:rPr>
          <w:rFonts w:eastAsiaTheme="majorEastAsia" w:cstheme="minorHAnsi"/>
          <w:color w:val="000000"/>
          <w:sz w:val="24"/>
          <w:szCs w:val="24"/>
        </w:rPr>
        <w:t>.</w:t>
      </w:r>
    </w:p>
    <w:p w14:paraId="591D5CBE" w14:textId="77777777" w:rsidR="007E3140" w:rsidRPr="000B5B8A" w:rsidRDefault="007E3140" w:rsidP="007E3140">
      <w:pPr>
        <w:pStyle w:val="ListParagraph"/>
        <w:numPr>
          <w:ilvl w:val="0"/>
          <w:numId w:val="5"/>
        </w:numPr>
        <w:spacing w:before="100" w:beforeAutospacing="1" w:after="0" w:line="240" w:lineRule="auto"/>
        <w:rPr>
          <w:rFonts w:eastAsiaTheme="majorEastAsia" w:cstheme="minorHAnsi"/>
          <w:color w:val="000000"/>
          <w:sz w:val="24"/>
          <w:szCs w:val="24"/>
        </w:rPr>
      </w:pPr>
      <w:r w:rsidRPr="000B5B8A">
        <w:rPr>
          <w:rFonts w:eastAsiaTheme="majorEastAsia" w:cstheme="minorHAnsi"/>
          <w:color w:val="000000"/>
          <w:sz w:val="24"/>
          <w:szCs w:val="24"/>
        </w:rPr>
        <w:t>run the program with no command line arguments and all commands</w:t>
      </w:r>
    </w:p>
    <w:p w14:paraId="567BC2C2" w14:textId="77777777" w:rsidR="007E3140" w:rsidRPr="000B5B8A" w:rsidRDefault="007E3140" w:rsidP="007E3140">
      <w:pPr>
        <w:pStyle w:val="ListParagraph"/>
        <w:numPr>
          <w:ilvl w:val="0"/>
          <w:numId w:val="5"/>
        </w:numPr>
        <w:spacing w:before="100" w:beforeAutospacing="1" w:after="0" w:line="240" w:lineRule="auto"/>
        <w:rPr>
          <w:rFonts w:eastAsiaTheme="majorEastAsia" w:cstheme="minorHAnsi"/>
          <w:color w:val="000000"/>
          <w:sz w:val="24"/>
          <w:szCs w:val="24"/>
        </w:rPr>
      </w:pPr>
      <w:r w:rsidRPr="000B5B8A">
        <w:rPr>
          <w:rFonts w:eastAsiaTheme="majorEastAsia" w:cstheme="minorHAnsi"/>
          <w:color w:val="000000"/>
          <w:sz w:val="24"/>
          <w:szCs w:val="24"/>
        </w:rPr>
        <w:t>run the program with an existing file as a command line argument and all commands</w:t>
      </w:r>
    </w:p>
    <w:p w14:paraId="0036B068" w14:textId="77777777" w:rsidR="00831D41" w:rsidRPr="000B5B8A" w:rsidRDefault="00831D41" w:rsidP="00831D41">
      <w:pPr>
        <w:spacing w:before="100" w:beforeAutospacing="1" w:after="0" w:line="240" w:lineRule="auto"/>
        <w:rPr>
          <w:rFonts w:eastAsiaTheme="majorEastAsia" w:cstheme="minorHAnsi"/>
          <w:color w:val="000000"/>
          <w:sz w:val="24"/>
          <w:szCs w:val="24"/>
        </w:rPr>
      </w:pPr>
      <w:r w:rsidRPr="000B5B8A">
        <w:rPr>
          <w:rFonts w:eastAsiaTheme="majorEastAsia" w:cstheme="minorHAnsi"/>
          <w:color w:val="000000"/>
          <w:sz w:val="24"/>
          <w:szCs w:val="24"/>
        </w:rPr>
        <w:lastRenderedPageBreak/>
        <w:t>You may use the following file to do additional testing. (Optional)</w:t>
      </w:r>
    </w:p>
    <w:p w14:paraId="2EAC2CE7" w14:textId="7E639CF2" w:rsidR="00EB27A2" w:rsidRDefault="00831D41" w:rsidP="004E400E">
      <w:pPr>
        <w:pStyle w:val="ListParagraph"/>
        <w:numPr>
          <w:ilvl w:val="0"/>
          <w:numId w:val="10"/>
        </w:numPr>
        <w:spacing w:before="100" w:beforeAutospacing="1" w:after="0" w:line="240" w:lineRule="auto"/>
        <w:rPr>
          <w:rFonts w:ascii="Times New Roman" w:eastAsia="Times New Roman" w:hAnsi="Times New Roman" w:cs="Times New Roman"/>
          <w:color w:val="000000"/>
          <w:sz w:val="24"/>
          <w:szCs w:val="24"/>
        </w:rPr>
      </w:pPr>
      <w:r w:rsidRPr="003E04C2">
        <w:rPr>
          <w:rFonts w:ascii="Times New Roman" w:eastAsia="Times New Roman" w:hAnsi="Times New Roman" w:cs="Times New Roman"/>
          <w:color w:val="000000"/>
          <w:sz w:val="24"/>
          <w:szCs w:val="24"/>
        </w:rPr>
        <w:t>Data1.txt</w:t>
      </w:r>
    </w:p>
    <w:p w14:paraId="04248046" w14:textId="5923AD01" w:rsidR="00022B0E" w:rsidRPr="00022B0E" w:rsidRDefault="00B3762E" w:rsidP="002D0430">
      <w:pPr>
        <w:rPr>
          <w:rFonts w:ascii="Times New Roman" w:eastAsia="Times New Roman" w:hAnsi="Times New Roman" w:cs="Times New Roman"/>
          <w:color w:val="000000"/>
          <w:sz w:val="24"/>
          <w:szCs w:val="24"/>
        </w:rPr>
      </w:pPr>
      <w:r>
        <w:rPr>
          <w:noProof/>
        </w:rPr>
        <w:drawing>
          <wp:inline distT="0" distB="0" distL="0" distR="0" wp14:anchorId="48B0F227" wp14:editId="38D3CB57">
            <wp:extent cx="5943600" cy="347535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3475355"/>
                    </a:xfrm>
                    <a:prstGeom prst="rect">
                      <a:avLst/>
                    </a:prstGeom>
                  </pic:spPr>
                </pic:pic>
              </a:graphicData>
            </a:graphic>
          </wp:inline>
        </w:drawing>
      </w:r>
    </w:p>
    <w:sectPr w:rsidR="00022B0E" w:rsidRPr="00022B0E" w:rsidSect="00CC1B22">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9FCBB" w14:textId="77777777" w:rsidR="002A2A99" w:rsidRDefault="002A2A99" w:rsidP="009F492E">
      <w:pPr>
        <w:spacing w:after="0" w:line="240" w:lineRule="auto"/>
      </w:pPr>
      <w:r>
        <w:separator/>
      </w:r>
    </w:p>
  </w:endnote>
  <w:endnote w:type="continuationSeparator" w:id="0">
    <w:p w14:paraId="698D005A" w14:textId="77777777" w:rsidR="002A2A99" w:rsidRDefault="002A2A99" w:rsidP="009F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6275427"/>
      <w:docPartObj>
        <w:docPartGallery w:val="Page Numbers (Bottom of Page)"/>
        <w:docPartUnique/>
      </w:docPartObj>
    </w:sdtPr>
    <w:sdtContent>
      <w:p w14:paraId="0669F853" w14:textId="79D8D746" w:rsidR="009F492E" w:rsidRDefault="009F492E" w:rsidP="00CA5B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6100D6" w14:textId="77777777" w:rsidR="009F492E" w:rsidRDefault="009F492E" w:rsidP="009F49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7145644"/>
      <w:docPartObj>
        <w:docPartGallery w:val="Page Numbers (Bottom of Page)"/>
        <w:docPartUnique/>
      </w:docPartObj>
    </w:sdtPr>
    <w:sdtContent>
      <w:p w14:paraId="1BAB46BB" w14:textId="562B8C06" w:rsidR="009F492E" w:rsidRDefault="009F492E" w:rsidP="00CA5B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D0430">
          <w:rPr>
            <w:rStyle w:val="PageNumber"/>
            <w:noProof/>
          </w:rPr>
          <w:t>4</w:t>
        </w:r>
        <w:r>
          <w:rPr>
            <w:rStyle w:val="PageNumber"/>
          </w:rPr>
          <w:fldChar w:fldCharType="end"/>
        </w:r>
      </w:p>
    </w:sdtContent>
  </w:sdt>
  <w:p w14:paraId="1DD1FB88" w14:textId="77777777" w:rsidR="009F492E" w:rsidRDefault="009F492E" w:rsidP="009F49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23AFC" w14:textId="77777777" w:rsidR="002A2A99" w:rsidRDefault="002A2A99" w:rsidP="009F492E">
      <w:pPr>
        <w:spacing w:after="0" w:line="240" w:lineRule="auto"/>
      </w:pPr>
      <w:r>
        <w:separator/>
      </w:r>
    </w:p>
  </w:footnote>
  <w:footnote w:type="continuationSeparator" w:id="0">
    <w:p w14:paraId="6C5371C5" w14:textId="77777777" w:rsidR="002A2A99" w:rsidRDefault="002A2A99" w:rsidP="009F4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1DBC2" w14:textId="77ECE2EE" w:rsidR="009F492E" w:rsidRDefault="009F492E">
    <w:pPr>
      <w:pStyle w:val="Header"/>
    </w:pPr>
    <w:r>
      <w:t>NOVA Online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B04"/>
    <w:multiLevelType w:val="hybridMultilevel"/>
    <w:tmpl w:val="72D25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47114"/>
    <w:multiLevelType w:val="hybridMultilevel"/>
    <w:tmpl w:val="AF7823B0"/>
    <w:lvl w:ilvl="0" w:tplc="784426AA">
      <w:start w:val="8"/>
      <w:numFmt w:val="bullet"/>
      <w:lvlText w:val="-"/>
      <w:lvlJc w:val="left"/>
      <w:pPr>
        <w:ind w:left="760" w:hanging="360"/>
      </w:pPr>
      <w:rPr>
        <w:rFonts w:ascii="Times New Roman" w:eastAsia="Times New Roman" w:hAnsi="Times New Roman" w:cs="Times New Roman" w:hint="default"/>
      </w:rPr>
    </w:lvl>
    <w:lvl w:ilvl="1" w:tplc="04090003">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 w15:restartNumberingAfterBreak="0">
    <w:nsid w:val="0E4C25F5"/>
    <w:multiLevelType w:val="multilevel"/>
    <w:tmpl w:val="BDB0A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404E8"/>
    <w:multiLevelType w:val="hybridMultilevel"/>
    <w:tmpl w:val="C110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1447D"/>
    <w:multiLevelType w:val="hybridMultilevel"/>
    <w:tmpl w:val="87CC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670256"/>
    <w:multiLevelType w:val="hybridMultilevel"/>
    <w:tmpl w:val="A574E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F8725C"/>
    <w:multiLevelType w:val="hybridMultilevel"/>
    <w:tmpl w:val="295A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A6280D"/>
    <w:multiLevelType w:val="hybridMultilevel"/>
    <w:tmpl w:val="58180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F09B5"/>
    <w:multiLevelType w:val="hybridMultilevel"/>
    <w:tmpl w:val="35BC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A879CB"/>
    <w:multiLevelType w:val="multilevel"/>
    <w:tmpl w:val="71ECD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0967A3"/>
    <w:multiLevelType w:val="hybridMultilevel"/>
    <w:tmpl w:val="48A44F94"/>
    <w:lvl w:ilvl="0" w:tplc="784426AA">
      <w:start w:val="8"/>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16cid:durableId="653066494">
    <w:abstractNumId w:val="6"/>
  </w:num>
  <w:num w:numId="2" w16cid:durableId="1336955888">
    <w:abstractNumId w:val="8"/>
  </w:num>
  <w:num w:numId="3" w16cid:durableId="1431312257">
    <w:abstractNumId w:val="7"/>
  </w:num>
  <w:num w:numId="4" w16cid:durableId="886643931">
    <w:abstractNumId w:val="3"/>
  </w:num>
  <w:num w:numId="5" w16cid:durableId="546067849">
    <w:abstractNumId w:val="5"/>
  </w:num>
  <w:num w:numId="6" w16cid:durableId="2056879995">
    <w:abstractNumId w:val="0"/>
  </w:num>
  <w:num w:numId="7" w16cid:durableId="1663898066">
    <w:abstractNumId w:val="1"/>
  </w:num>
  <w:num w:numId="8" w16cid:durableId="1460297293">
    <w:abstractNumId w:val="10"/>
  </w:num>
  <w:num w:numId="9" w16cid:durableId="1165242761">
    <w:abstractNumId w:val="9"/>
  </w:num>
  <w:num w:numId="10" w16cid:durableId="587933673">
    <w:abstractNumId w:val="4"/>
  </w:num>
  <w:num w:numId="11" w16cid:durableId="56892637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ui, Yingjin">
    <w15:presenceInfo w15:providerId="None" w15:userId="Cui, Yingj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D01"/>
    <w:rsid w:val="00022B0E"/>
    <w:rsid w:val="00087082"/>
    <w:rsid w:val="000971FF"/>
    <w:rsid w:val="000A6AEB"/>
    <w:rsid w:val="000B5B8A"/>
    <w:rsid w:val="000E07EB"/>
    <w:rsid w:val="001962BC"/>
    <w:rsid w:val="001A6B19"/>
    <w:rsid w:val="001D450D"/>
    <w:rsid w:val="001F00BF"/>
    <w:rsid w:val="001F1783"/>
    <w:rsid w:val="00211CBD"/>
    <w:rsid w:val="00217A35"/>
    <w:rsid w:val="00233511"/>
    <w:rsid w:val="00247ABE"/>
    <w:rsid w:val="002526F3"/>
    <w:rsid w:val="002704FC"/>
    <w:rsid w:val="002A23F0"/>
    <w:rsid w:val="002A2A99"/>
    <w:rsid w:val="002B111C"/>
    <w:rsid w:val="002D0430"/>
    <w:rsid w:val="00303235"/>
    <w:rsid w:val="00385E27"/>
    <w:rsid w:val="00394234"/>
    <w:rsid w:val="003A6FE2"/>
    <w:rsid w:val="003E04C2"/>
    <w:rsid w:val="003F1B16"/>
    <w:rsid w:val="003F6B36"/>
    <w:rsid w:val="004020AE"/>
    <w:rsid w:val="0040308F"/>
    <w:rsid w:val="00411548"/>
    <w:rsid w:val="004167D6"/>
    <w:rsid w:val="004E454C"/>
    <w:rsid w:val="004E749D"/>
    <w:rsid w:val="00507AE6"/>
    <w:rsid w:val="00514D2D"/>
    <w:rsid w:val="00525F3C"/>
    <w:rsid w:val="00560F3C"/>
    <w:rsid w:val="005A00B4"/>
    <w:rsid w:val="00612DE8"/>
    <w:rsid w:val="00650BF4"/>
    <w:rsid w:val="00662563"/>
    <w:rsid w:val="00691DC7"/>
    <w:rsid w:val="006F5A39"/>
    <w:rsid w:val="00767744"/>
    <w:rsid w:val="00790955"/>
    <w:rsid w:val="007E3140"/>
    <w:rsid w:val="00831D41"/>
    <w:rsid w:val="00894CEF"/>
    <w:rsid w:val="008B64EC"/>
    <w:rsid w:val="008E6D4B"/>
    <w:rsid w:val="00925FCC"/>
    <w:rsid w:val="00933C54"/>
    <w:rsid w:val="009E117B"/>
    <w:rsid w:val="009F38CF"/>
    <w:rsid w:val="009F492E"/>
    <w:rsid w:val="00A03FEB"/>
    <w:rsid w:val="00A168B4"/>
    <w:rsid w:val="00A241C0"/>
    <w:rsid w:val="00A55ECB"/>
    <w:rsid w:val="00A8177A"/>
    <w:rsid w:val="00A9753A"/>
    <w:rsid w:val="00AC3D01"/>
    <w:rsid w:val="00B01DF6"/>
    <w:rsid w:val="00B3762E"/>
    <w:rsid w:val="00B66EED"/>
    <w:rsid w:val="00BB2145"/>
    <w:rsid w:val="00BE1423"/>
    <w:rsid w:val="00C55821"/>
    <w:rsid w:val="00CC1B22"/>
    <w:rsid w:val="00CF5EE7"/>
    <w:rsid w:val="00D14C07"/>
    <w:rsid w:val="00D6786C"/>
    <w:rsid w:val="00D7181E"/>
    <w:rsid w:val="00D81981"/>
    <w:rsid w:val="00E0712A"/>
    <w:rsid w:val="00E4316A"/>
    <w:rsid w:val="00E73541"/>
    <w:rsid w:val="00EB27A2"/>
    <w:rsid w:val="00EC5F6F"/>
    <w:rsid w:val="00F27EEE"/>
    <w:rsid w:val="00F40032"/>
    <w:rsid w:val="00F90699"/>
    <w:rsid w:val="00FB2808"/>
    <w:rsid w:val="00FF0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A1D7"/>
  <w15:docId w15:val="{73C60B9A-541D-4F60-B0F7-023DC165A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B22"/>
  </w:style>
  <w:style w:type="paragraph" w:styleId="Heading1">
    <w:name w:val="heading 1"/>
    <w:basedOn w:val="Normal"/>
    <w:next w:val="Normal"/>
    <w:link w:val="Heading1Char"/>
    <w:uiPriority w:val="9"/>
    <w:qFormat/>
    <w:rsid w:val="00F27E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B5B8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870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70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6D4B"/>
    <w:rPr>
      <w:color w:val="0000FF"/>
      <w:u w:val="single"/>
    </w:rPr>
  </w:style>
  <w:style w:type="paragraph" w:styleId="BalloonText">
    <w:name w:val="Balloon Text"/>
    <w:basedOn w:val="Normal"/>
    <w:link w:val="BalloonTextChar"/>
    <w:uiPriority w:val="99"/>
    <w:semiHidden/>
    <w:unhideWhenUsed/>
    <w:rsid w:val="000A6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AEB"/>
    <w:rPr>
      <w:rFonts w:ascii="Tahoma" w:hAnsi="Tahoma" w:cs="Tahoma"/>
      <w:sz w:val="16"/>
      <w:szCs w:val="16"/>
    </w:rPr>
  </w:style>
  <w:style w:type="character" w:customStyle="1" w:styleId="Heading3Char">
    <w:name w:val="Heading 3 Char"/>
    <w:basedOn w:val="DefaultParagraphFont"/>
    <w:link w:val="Heading3"/>
    <w:uiPriority w:val="9"/>
    <w:rsid w:val="0008708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708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870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87082"/>
    <w:rPr>
      <w:i/>
      <w:iCs/>
    </w:rPr>
  </w:style>
  <w:style w:type="character" w:styleId="HTMLTypewriter">
    <w:name w:val="HTML Typewriter"/>
    <w:basedOn w:val="DefaultParagraphFont"/>
    <w:uiPriority w:val="99"/>
    <w:semiHidden/>
    <w:unhideWhenUsed/>
    <w:rsid w:val="0008708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7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082"/>
    <w:rPr>
      <w:rFonts w:ascii="Courier New" w:eastAsia="Times New Roman" w:hAnsi="Courier New" w:cs="Courier New"/>
      <w:sz w:val="20"/>
      <w:szCs w:val="20"/>
    </w:rPr>
  </w:style>
  <w:style w:type="paragraph" w:styleId="BodyText">
    <w:name w:val="Body Text"/>
    <w:basedOn w:val="Normal"/>
    <w:link w:val="BodyTextChar"/>
    <w:uiPriority w:val="1"/>
    <w:qFormat/>
    <w:rsid w:val="008B64EC"/>
    <w:pPr>
      <w:widowControl w:val="0"/>
      <w:spacing w:after="0" w:line="240" w:lineRule="auto"/>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8B64EC"/>
    <w:rPr>
      <w:rFonts w:ascii="Times New Roman" w:eastAsia="Times New Roman" w:hAnsi="Times New Roman"/>
      <w:sz w:val="24"/>
      <w:szCs w:val="24"/>
    </w:rPr>
  </w:style>
  <w:style w:type="paragraph" w:styleId="ListParagraph">
    <w:name w:val="List Paragraph"/>
    <w:basedOn w:val="Normal"/>
    <w:uiPriority w:val="34"/>
    <w:qFormat/>
    <w:rsid w:val="001F00BF"/>
    <w:pPr>
      <w:ind w:left="720"/>
      <w:contextualSpacing/>
    </w:pPr>
  </w:style>
  <w:style w:type="character" w:styleId="HTMLCode">
    <w:name w:val="HTML Code"/>
    <w:basedOn w:val="DefaultParagraphFont"/>
    <w:uiPriority w:val="99"/>
    <w:semiHidden/>
    <w:unhideWhenUsed/>
    <w:rsid w:val="002B111C"/>
    <w:rPr>
      <w:rFonts w:ascii="Courier New" w:eastAsia="Times New Roman" w:hAnsi="Courier New" w:cs="Courier New"/>
      <w:sz w:val="20"/>
      <w:szCs w:val="20"/>
    </w:rPr>
  </w:style>
  <w:style w:type="paragraph" w:styleId="Title">
    <w:name w:val="Title"/>
    <w:basedOn w:val="Normal"/>
    <w:next w:val="Normal"/>
    <w:link w:val="TitleChar"/>
    <w:uiPriority w:val="10"/>
    <w:qFormat/>
    <w:rsid w:val="009F4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92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F4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92E"/>
  </w:style>
  <w:style w:type="paragraph" w:styleId="Footer">
    <w:name w:val="footer"/>
    <w:basedOn w:val="Normal"/>
    <w:link w:val="FooterChar"/>
    <w:uiPriority w:val="99"/>
    <w:unhideWhenUsed/>
    <w:rsid w:val="009F4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92E"/>
  </w:style>
  <w:style w:type="character" w:styleId="PageNumber">
    <w:name w:val="page number"/>
    <w:basedOn w:val="DefaultParagraphFont"/>
    <w:uiPriority w:val="99"/>
    <w:semiHidden/>
    <w:unhideWhenUsed/>
    <w:rsid w:val="009F492E"/>
  </w:style>
  <w:style w:type="character" w:customStyle="1" w:styleId="Heading1Char">
    <w:name w:val="Heading 1 Char"/>
    <w:basedOn w:val="DefaultParagraphFont"/>
    <w:link w:val="Heading1"/>
    <w:uiPriority w:val="9"/>
    <w:rsid w:val="00F27EE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B5B8A"/>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022B0E"/>
    <w:rPr>
      <w:b/>
      <w:bCs/>
    </w:rPr>
  </w:style>
  <w:style w:type="character" w:customStyle="1" w:styleId="instructurefileholder">
    <w:name w:val="instructure_file_holder"/>
    <w:basedOn w:val="DefaultParagraphFont"/>
    <w:rsid w:val="00022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10011">
      <w:bodyDiv w:val="1"/>
      <w:marLeft w:val="0"/>
      <w:marRight w:val="0"/>
      <w:marTop w:val="0"/>
      <w:marBottom w:val="0"/>
      <w:divBdr>
        <w:top w:val="none" w:sz="0" w:space="0" w:color="auto"/>
        <w:left w:val="none" w:sz="0" w:space="0" w:color="auto"/>
        <w:bottom w:val="none" w:sz="0" w:space="0" w:color="auto"/>
        <w:right w:val="none" w:sz="0" w:space="0" w:color="auto"/>
      </w:divBdr>
    </w:div>
    <w:div w:id="1406877502">
      <w:bodyDiv w:val="1"/>
      <w:marLeft w:val="0"/>
      <w:marRight w:val="0"/>
      <w:marTop w:val="0"/>
      <w:marBottom w:val="0"/>
      <w:divBdr>
        <w:top w:val="none" w:sz="0" w:space="0" w:color="auto"/>
        <w:left w:val="none" w:sz="0" w:space="0" w:color="auto"/>
        <w:bottom w:val="none" w:sz="0" w:space="0" w:color="auto"/>
        <w:right w:val="none" w:sz="0" w:space="0" w:color="auto"/>
      </w:divBdr>
    </w:div>
    <w:div w:id="1426807272">
      <w:bodyDiv w:val="1"/>
      <w:marLeft w:val="0"/>
      <w:marRight w:val="0"/>
      <w:marTop w:val="0"/>
      <w:marBottom w:val="0"/>
      <w:divBdr>
        <w:top w:val="none" w:sz="0" w:space="0" w:color="auto"/>
        <w:left w:val="none" w:sz="0" w:space="0" w:color="auto"/>
        <w:bottom w:val="none" w:sz="0" w:space="0" w:color="auto"/>
        <w:right w:val="none" w:sz="0" w:space="0" w:color="auto"/>
      </w:divBdr>
    </w:div>
    <w:div w:id="1665739542">
      <w:bodyDiv w:val="1"/>
      <w:marLeft w:val="0"/>
      <w:marRight w:val="0"/>
      <w:marTop w:val="0"/>
      <w:marBottom w:val="0"/>
      <w:divBdr>
        <w:top w:val="none" w:sz="0" w:space="0" w:color="auto"/>
        <w:left w:val="none" w:sz="0" w:space="0" w:color="auto"/>
        <w:bottom w:val="none" w:sz="0" w:space="0" w:color="auto"/>
        <w:right w:val="none" w:sz="0" w:space="0" w:color="auto"/>
      </w:divBdr>
      <w:divsChild>
        <w:div w:id="696589982">
          <w:blockQuote w:val="1"/>
          <w:marLeft w:val="720"/>
          <w:marRight w:val="720"/>
          <w:marTop w:val="100"/>
          <w:marBottom w:val="100"/>
          <w:divBdr>
            <w:top w:val="none" w:sz="0" w:space="0" w:color="auto"/>
            <w:left w:val="none" w:sz="0" w:space="0" w:color="auto"/>
            <w:bottom w:val="none" w:sz="0" w:space="0" w:color="auto"/>
            <w:right w:val="none" w:sz="0" w:space="0" w:color="auto"/>
          </w:divBdr>
        </w:div>
        <w:div w:id="353381343">
          <w:blockQuote w:val="1"/>
          <w:marLeft w:val="720"/>
          <w:marRight w:val="720"/>
          <w:marTop w:val="100"/>
          <w:marBottom w:val="100"/>
          <w:divBdr>
            <w:top w:val="none" w:sz="0" w:space="0" w:color="auto"/>
            <w:left w:val="none" w:sz="0" w:space="0" w:color="auto"/>
            <w:bottom w:val="none" w:sz="0" w:space="0" w:color="auto"/>
            <w:right w:val="none" w:sz="0" w:space="0" w:color="auto"/>
          </w:divBdr>
        </w:div>
        <w:div w:id="6418823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342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399528">
      <w:bodyDiv w:val="1"/>
      <w:marLeft w:val="0"/>
      <w:marRight w:val="0"/>
      <w:marTop w:val="0"/>
      <w:marBottom w:val="0"/>
      <w:divBdr>
        <w:top w:val="none" w:sz="0" w:space="0" w:color="auto"/>
        <w:left w:val="none" w:sz="0" w:space="0" w:color="auto"/>
        <w:bottom w:val="none" w:sz="0" w:space="0" w:color="auto"/>
        <w:right w:val="none" w:sz="0" w:space="0" w:color="auto"/>
      </w:divBdr>
      <w:divsChild>
        <w:div w:id="1539315687">
          <w:marLeft w:val="0"/>
          <w:marRight w:val="0"/>
          <w:marTop w:val="0"/>
          <w:marBottom w:val="150"/>
          <w:divBdr>
            <w:top w:val="single" w:sz="2" w:space="8" w:color="C7CDD1"/>
            <w:left w:val="single" w:sz="2" w:space="8" w:color="C7CDD1"/>
            <w:bottom w:val="single" w:sz="2" w:space="8" w:color="C7CDD1"/>
            <w:right w:val="single" w:sz="2" w:space="8" w:color="C7CDD1"/>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FCE77-32EA-49E7-976F-85292F54F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 Bai</dc:creator>
  <cp:lastModifiedBy>NYLE NASIR</cp:lastModifiedBy>
  <cp:revision>9</cp:revision>
  <dcterms:created xsi:type="dcterms:W3CDTF">2021-01-02T19:10:00Z</dcterms:created>
  <dcterms:modified xsi:type="dcterms:W3CDTF">2022-11-14T00:13:00Z</dcterms:modified>
</cp:coreProperties>
</file>